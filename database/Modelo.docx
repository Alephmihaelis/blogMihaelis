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8DF" w:rsidRDefault="00FD28DF">
      <w:pPr>
        <w:rPr>
          <w:rFonts w:ascii="Tahoma" w:hAnsi="Tahoma" w:cs="Tahoma"/>
        </w:rPr>
      </w:pPr>
    </w:p>
    <w:p w:rsidR="00FD28DF" w:rsidRDefault="00FD28DF" w:rsidP="00FD28DF">
      <w:pPr>
        <w:pStyle w:val="Ttulo"/>
        <w:jc w:val="center"/>
        <w:rPr>
          <w:ins w:id="0" w:author="Programação em Python 2024.3" w:date="2024-09-18T15:50:00Z"/>
        </w:rPr>
      </w:pPr>
      <w:r w:rsidRPr="00FD28DF">
        <w:t xml:space="preserve">Modelo para </w:t>
      </w:r>
      <w:ins w:id="1" w:author="Programação em Python 2024.3" w:date="2024-09-18T15:40:00Z">
        <w:r>
          <w:t>“</w:t>
        </w:r>
      </w:ins>
      <w:proofErr w:type="spellStart"/>
      <w:r w:rsidRPr="00FD28DF">
        <w:t>blogMihaelisDB</w:t>
      </w:r>
      <w:proofErr w:type="spellEnd"/>
      <w:ins w:id="2" w:author="Programação em Python 2024.3" w:date="2024-09-18T15:40:00Z">
        <w:r>
          <w:t>”</w:t>
        </w:r>
      </w:ins>
    </w:p>
    <w:p w:rsidR="00FD28DF" w:rsidRDefault="00FD28DF" w:rsidP="00FD28DF">
      <w:pPr>
        <w:rPr>
          <w:ins w:id="3" w:author="Programação em Python 2024.3" w:date="2024-09-18T15:50:00Z"/>
        </w:rPr>
      </w:pPr>
    </w:p>
    <w:p w:rsidR="00FD28DF" w:rsidRDefault="00FD28DF" w:rsidP="00FD28DF">
      <w:pPr>
        <w:rPr>
          <w:ins w:id="4" w:author="Programação em Python 2024.3" w:date="2024-09-18T15:50:00Z"/>
        </w:rPr>
      </w:pPr>
      <w:ins w:id="5" w:author="Programação em Python 2024.3" w:date="2024-09-18T15:50:00Z">
        <w:r>
          <w:t>Legendas:</w:t>
        </w:r>
      </w:ins>
    </w:p>
    <w:p w:rsidR="00FD28DF" w:rsidRDefault="00FD28DF" w:rsidP="00FD28DF">
      <w:pPr>
        <w:ind w:firstLine="708"/>
        <w:rPr>
          <w:ins w:id="6" w:author="Programação em Python 2024.3" w:date="2024-09-18T15:50:00Z"/>
        </w:rPr>
      </w:pPr>
      <w:ins w:id="7" w:author="Programação em Python 2024.3" w:date="2024-09-18T15:50:00Z">
        <w:r>
          <w:t xml:space="preserve">• PK → </w:t>
        </w:r>
        <w:proofErr w:type="spellStart"/>
        <w:r>
          <w:t>primary</w:t>
        </w:r>
        <w:proofErr w:type="spellEnd"/>
        <w:r>
          <w:t xml:space="preserve"> </w:t>
        </w:r>
        <w:proofErr w:type="spellStart"/>
        <w:r>
          <w:t>key</w:t>
        </w:r>
        <w:proofErr w:type="spellEnd"/>
        <w:r>
          <w:t xml:space="preserve"> → chave primária</w:t>
        </w:r>
      </w:ins>
    </w:p>
    <w:p w:rsidR="00FD28DF" w:rsidRDefault="00FD28DF" w:rsidP="00FD28DF">
      <w:pPr>
        <w:ind w:firstLine="708"/>
        <w:rPr>
          <w:ins w:id="8" w:author="Programação em Python 2024.3" w:date="2024-09-18T15:51:00Z"/>
        </w:rPr>
      </w:pPr>
      <w:ins w:id="9" w:author="Programação em Python 2024.3" w:date="2024-09-18T15:50:00Z">
        <w:r>
          <w:t xml:space="preserve">• FK → </w:t>
        </w:r>
        <w:proofErr w:type="spellStart"/>
        <w:r>
          <w:t>foreign</w:t>
        </w:r>
        <w:proofErr w:type="spellEnd"/>
        <w:r>
          <w:t xml:space="preserve"> </w:t>
        </w:r>
        <w:proofErr w:type="spellStart"/>
        <w:r>
          <w:t>key</w:t>
        </w:r>
        <w:proofErr w:type="spellEnd"/>
        <w:r>
          <w:t xml:space="preserve"> → </w:t>
        </w:r>
      </w:ins>
      <w:ins w:id="10" w:author="Programação em Python 2024.3" w:date="2024-09-18T15:51:00Z">
        <w:r>
          <w:t>chave estrangeira</w:t>
        </w:r>
      </w:ins>
    </w:p>
    <w:p w:rsidR="00FD28DF" w:rsidRPr="00FD28DF" w:rsidRDefault="00FD28DF" w:rsidP="00FD28DF">
      <w:pPr>
        <w:ind w:firstLine="708"/>
        <w:rPr>
          <w:rPrChange w:id="11" w:author="Programação em Python 2024.3" w:date="2024-09-18T15:50:00Z">
            <w:rPr>
              <w:sz w:val="24"/>
            </w:rPr>
          </w:rPrChange>
        </w:rPr>
        <w:pPrChange w:id="12" w:author="Programação em Python 2024.3" w:date="2024-09-18T15:50:00Z">
          <w:pPr>
            <w:pStyle w:val="Ttulo"/>
          </w:pPr>
        </w:pPrChange>
      </w:pPr>
      <w:ins w:id="13" w:author="Programação em Python 2024.3" w:date="2024-09-18T15:51:00Z">
        <w:r>
          <w:t xml:space="preserve">• AI → auto </w:t>
        </w:r>
        <w:proofErr w:type="spellStart"/>
        <w:r>
          <w:t>increment</w:t>
        </w:r>
        <w:proofErr w:type="spellEnd"/>
        <w:r>
          <w:t xml:space="preserve"> → incremento automático</w:t>
        </w:r>
      </w:ins>
    </w:p>
    <w:p w:rsidR="00FD28DF" w:rsidRPr="00CB4C42" w:rsidRDefault="00FD28DF">
      <w:pPr>
        <w:rPr>
          <w:rFonts w:ascii="Tahoma" w:hAnsi="Tahoma" w:cs="Tahoma"/>
          <w:sz w:val="24"/>
          <w:u w:val="single"/>
          <w:rPrChange w:id="14" w:author="Programação em Python 2024.3" w:date="2024-09-18T16:24:00Z">
            <w:rPr>
              <w:rFonts w:ascii="Tahoma" w:hAnsi="Tahoma" w:cs="Tahoma"/>
              <w:sz w:val="24"/>
            </w:rPr>
          </w:rPrChange>
        </w:rPr>
      </w:pPr>
      <w:bookmarkStart w:id="15" w:name="_GoBack"/>
      <w:bookmarkEnd w:id="15"/>
    </w:p>
    <w:tbl>
      <w:tblPr>
        <w:tblStyle w:val="Tabelacomgrade"/>
        <w:tblW w:w="10491" w:type="dxa"/>
        <w:tblInd w:w="-431" w:type="dxa"/>
        <w:tblLook w:val="04A0" w:firstRow="1" w:lastRow="0" w:firstColumn="1" w:lastColumn="0" w:noHBand="0" w:noVBand="1"/>
        <w:tblPrChange w:id="16" w:author="Programação em Python 2024.3" w:date="2024-09-18T16:11:00Z">
          <w:tblPr>
            <w:tblStyle w:val="Tabelacomgrade"/>
            <w:tblW w:w="10491" w:type="dxa"/>
            <w:tblInd w:w="-431" w:type="dxa"/>
            <w:tblLook w:val="04A0" w:firstRow="1" w:lastRow="0" w:firstColumn="1" w:lastColumn="0" w:noHBand="0" w:noVBand="1"/>
          </w:tblPr>
        </w:tblPrChange>
      </w:tblPr>
      <w:tblGrid>
        <w:gridCol w:w="4254"/>
        <w:gridCol w:w="2551"/>
        <w:gridCol w:w="3686"/>
        <w:tblGridChange w:id="17">
          <w:tblGrid>
            <w:gridCol w:w="4254"/>
            <w:gridCol w:w="2835"/>
            <w:gridCol w:w="3402"/>
          </w:tblGrid>
        </w:tblGridChange>
      </w:tblGrid>
      <w:tr w:rsidR="005B050F" w:rsidTr="005B050F">
        <w:trPr>
          <w:ins w:id="18" w:author="Programação em Python 2024.3" w:date="2024-09-18T15:41:00Z"/>
        </w:trPr>
        <w:tc>
          <w:tcPr>
            <w:tcW w:w="4254" w:type="dxa"/>
            <w:tcBorders>
              <w:right w:val="single" w:sz="4" w:space="0" w:color="auto"/>
            </w:tcBorders>
            <w:tcPrChange w:id="19" w:author="Programação em Python 2024.3" w:date="2024-09-18T16:11:00Z">
              <w:tcPr>
                <w:tcW w:w="4254" w:type="dxa"/>
                <w:tcBorders>
                  <w:right w:val="single" w:sz="4" w:space="0" w:color="auto"/>
                </w:tcBorders>
              </w:tcPr>
            </w:tcPrChange>
          </w:tcPr>
          <w:p w:rsidR="00FD28DF" w:rsidRPr="00FD28DF" w:rsidRDefault="00FD28DF" w:rsidP="00FD28DF">
            <w:pPr>
              <w:jc w:val="center"/>
              <w:rPr>
                <w:ins w:id="20" w:author="Programação em Python 2024.3" w:date="2024-09-18T15:41:00Z"/>
                <w:rFonts w:ascii="Tahoma" w:hAnsi="Tahoma" w:cs="Tahoma"/>
                <w:sz w:val="24"/>
                <w:rPrChange w:id="21" w:author="Programação em Python 2024.3" w:date="2024-09-18T15:47:00Z">
                  <w:rPr>
                    <w:ins w:id="22" w:author="Programação em Python 2024.3" w:date="2024-09-18T15:41:00Z"/>
                    <w:rFonts w:ascii="Tahoma" w:hAnsi="Tahoma" w:cs="Tahoma"/>
                    <w:sz w:val="24"/>
                  </w:rPr>
                </w:rPrChange>
              </w:rPr>
              <w:pPrChange w:id="23" w:author="Programação em Python 2024.3" w:date="2024-09-18T15:45:00Z">
                <w:pPr/>
              </w:pPrChange>
            </w:pPr>
            <w:ins w:id="24" w:author="Programação em Python 2024.3" w:date="2024-09-18T15:47:00Z">
              <w:r>
                <w:rPr>
                  <w:rFonts w:ascii="Tahoma" w:hAnsi="Tahoma" w:cs="Tahoma"/>
                  <w:b/>
                  <w:sz w:val="24"/>
                </w:rPr>
                <w:t>s</w:t>
              </w:r>
            </w:ins>
            <w:ins w:id="25" w:author="Programação em Python 2024.3" w:date="2024-09-18T15:45:00Z">
              <w:r w:rsidRPr="00FD28DF">
                <w:rPr>
                  <w:rFonts w:ascii="Tahoma" w:hAnsi="Tahoma" w:cs="Tahoma"/>
                  <w:b/>
                  <w:sz w:val="24"/>
                  <w:rPrChange w:id="26" w:author="Programação em Python 2024.3" w:date="2024-09-18T15:46:00Z">
                    <w:rPr>
                      <w:rFonts w:ascii="Tahoma" w:hAnsi="Tahoma" w:cs="Tahoma"/>
                      <w:sz w:val="24"/>
                    </w:rPr>
                  </w:rPrChange>
                </w:rPr>
                <w:t>taff</w:t>
              </w:r>
            </w:ins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27" w:author="Programação em Python 2024.3" w:date="2024-09-18T16:11:00Z">
              <w:tcPr>
                <w:tcW w:w="283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:rsidR="00FD28DF" w:rsidRDefault="00FD28DF">
            <w:pPr>
              <w:rPr>
                <w:ins w:id="28" w:author="Programação em Python 2024.3" w:date="2024-09-18T15:41:00Z"/>
                <w:rFonts w:ascii="Tahoma" w:hAnsi="Tahoma" w:cs="Tahoma"/>
                <w:sz w:val="2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  <w:tcPrChange w:id="29" w:author="Programação em Python 2024.3" w:date="2024-09-18T16:11:00Z">
              <w:tcPr>
                <w:tcW w:w="3402" w:type="dxa"/>
                <w:tcBorders>
                  <w:left w:val="single" w:sz="4" w:space="0" w:color="auto"/>
                </w:tcBorders>
              </w:tcPr>
            </w:tcPrChange>
          </w:tcPr>
          <w:p w:rsidR="00FD28DF" w:rsidRPr="00F216A2" w:rsidRDefault="00F216A2" w:rsidP="00F216A2">
            <w:pPr>
              <w:jc w:val="center"/>
              <w:rPr>
                <w:ins w:id="30" w:author="Programação em Python 2024.3" w:date="2024-09-18T15:41:00Z"/>
                <w:rFonts w:ascii="Tahoma" w:hAnsi="Tahoma" w:cs="Tahoma"/>
                <w:sz w:val="24"/>
                <w:rPrChange w:id="31" w:author="Programação em Python 2024.3" w:date="2024-09-18T15:56:00Z">
                  <w:rPr>
                    <w:ins w:id="32" w:author="Programação em Python 2024.3" w:date="2024-09-18T15:41:00Z"/>
                    <w:rFonts w:ascii="Tahoma" w:hAnsi="Tahoma" w:cs="Tahoma"/>
                    <w:sz w:val="24"/>
                  </w:rPr>
                </w:rPrChange>
              </w:rPr>
              <w:pPrChange w:id="33" w:author="Programação em Python 2024.3" w:date="2024-09-18T15:56:00Z">
                <w:pPr/>
              </w:pPrChange>
            </w:pPr>
            <w:proofErr w:type="spellStart"/>
            <w:ins w:id="34" w:author="Programação em Python 2024.3" w:date="2024-09-18T15:56:00Z">
              <w:r>
                <w:rPr>
                  <w:rFonts w:ascii="Tahoma" w:hAnsi="Tahoma" w:cs="Tahoma"/>
                  <w:b/>
                  <w:sz w:val="24"/>
                </w:rPr>
                <w:t>article</w:t>
              </w:r>
            </w:ins>
            <w:proofErr w:type="spellEnd"/>
          </w:p>
        </w:tc>
      </w:tr>
      <w:tr w:rsidR="005B050F" w:rsidTr="005B050F">
        <w:trPr>
          <w:ins w:id="35" w:author="Programação em Python 2024.3" w:date="2024-09-18T15:41:00Z"/>
        </w:trPr>
        <w:tc>
          <w:tcPr>
            <w:tcW w:w="4254" w:type="dxa"/>
            <w:tcBorders>
              <w:right w:val="single" w:sz="4" w:space="0" w:color="auto"/>
            </w:tcBorders>
            <w:tcPrChange w:id="36" w:author="Programação em Python 2024.3" w:date="2024-09-18T16:11:00Z">
              <w:tcPr>
                <w:tcW w:w="4254" w:type="dxa"/>
                <w:tcBorders>
                  <w:right w:val="single" w:sz="4" w:space="0" w:color="auto"/>
                </w:tcBorders>
              </w:tcPr>
            </w:tcPrChange>
          </w:tcPr>
          <w:p w:rsidR="00FD28DF" w:rsidRPr="005B050F" w:rsidRDefault="00FD28DF" w:rsidP="00FD28DF">
            <w:pPr>
              <w:jc w:val="both"/>
              <w:rPr>
                <w:ins w:id="37" w:author="Programação em Python 2024.3" w:date="2024-09-18T15:48:00Z"/>
                <w:rFonts w:ascii="Tahoma" w:hAnsi="Tahoma" w:cs="Tahoma"/>
                <w:sz w:val="20"/>
                <w:rPrChange w:id="38" w:author="Programação em Python 2024.3" w:date="2024-09-18T16:09:00Z">
                  <w:rPr>
                    <w:ins w:id="39" w:author="Programação em Python 2024.3" w:date="2024-09-18T15:48:00Z"/>
                    <w:rFonts w:ascii="Tahoma" w:hAnsi="Tahoma" w:cs="Tahoma"/>
                    <w:sz w:val="24"/>
                  </w:rPr>
                </w:rPrChange>
              </w:rPr>
              <w:pPrChange w:id="40" w:author="Programação em Python 2024.3" w:date="2024-09-18T15:48:00Z">
                <w:pPr>
                  <w:jc w:val="center"/>
                </w:pPr>
              </w:pPrChange>
            </w:pPr>
            <w:ins w:id="41" w:author="Programação em Python 2024.3" w:date="2024-09-18T15:48:00Z">
              <w:r w:rsidRPr="005B050F">
                <w:rPr>
                  <w:rFonts w:ascii="Tahoma" w:hAnsi="Tahoma" w:cs="Tahoma"/>
                  <w:sz w:val="20"/>
                  <w:rPrChange w:id="42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sta_id</w:t>
              </w:r>
            </w:ins>
            <w:ins w:id="43" w:author="Programação em Python 2024.3" w:date="2024-09-18T15:49:00Z">
              <w:r w:rsidRPr="005B050F">
                <w:rPr>
                  <w:rFonts w:ascii="Tahoma" w:hAnsi="Tahoma" w:cs="Tahoma"/>
                  <w:sz w:val="20"/>
                  <w:rPrChange w:id="44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</w:t>
              </w:r>
            </w:ins>
            <w:ins w:id="45" w:author="Programação em Python 2024.3" w:date="2024-09-18T15:50:00Z">
              <w:r w:rsidRPr="005B050F">
                <w:rPr>
                  <w:rFonts w:ascii="Tahoma" w:hAnsi="Tahoma" w:cs="Tahoma"/>
                  <w:sz w:val="20"/>
                  <w:rPrChange w:id="46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47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integer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48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(PK, AI)</w:t>
              </w:r>
            </w:ins>
          </w:p>
          <w:p w:rsidR="00FD28DF" w:rsidRPr="005B050F" w:rsidRDefault="00025DDF" w:rsidP="00FD28DF">
            <w:pPr>
              <w:jc w:val="both"/>
              <w:rPr>
                <w:ins w:id="49" w:author="Programação em Python 2024.3" w:date="2024-09-18T15:48:00Z"/>
                <w:rFonts w:ascii="Tahoma" w:hAnsi="Tahoma" w:cs="Tahoma"/>
                <w:sz w:val="20"/>
                <w:rPrChange w:id="50" w:author="Programação em Python 2024.3" w:date="2024-09-18T16:09:00Z">
                  <w:rPr>
                    <w:ins w:id="51" w:author="Programação em Python 2024.3" w:date="2024-09-18T15:48:00Z"/>
                    <w:rFonts w:ascii="Tahoma" w:hAnsi="Tahoma" w:cs="Tahoma"/>
                    <w:sz w:val="24"/>
                  </w:rPr>
                </w:rPrChange>
              </w:rPr>
              <w:pPrChange w:id="52" w:author="Programação em Python 2024.3" w:date="2024-09-18T15:48:00Z">
                <w:pPr>
                  <w:jc w:val="center"/>
                </w:pPr>
              </w:pPrChange>
            </w:pPr>
            <w:ins w:id="53" w:author="Programação em Python 2024.3" w:date="2024-09-18T16:14:00Z">
              <w:r w:rsidRPr="00025DDF">
                <w:rPr>
                  <w:rFonts w:ascii="Tahoma" w:hAnsi="Tahoma" w:cs="Tahoma"/>
                  <w:noProof/>
                  <w:sz w:val="36"/>
                  <w:szCs w:val="36"/>
                  <w:rPrChange w:id="54" w:author="Programação em Python 2024.3" w:date="2024-09-18T16:15:00Z">
                    <w:rPr>
                      <w:rFonts w:ascii="Tahoma" w:hAnsi="Tahoma" w:cs="Tahoma"/>
                      <w:noProof/>
                      <w:sz w:val="20"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2617469</wp:posOffset>
                        </wp:positionH>
                        <wp:positionV relativeFrom="paragraph">
                          <wp:posOffset>76199</wp:posOffset>
                        </wp:positionV>
                        <wp:extent cx="1609725" cy="942975"/>
                        <wp:effectExtent l="0" t="0" r="9525" b="28575"/>
                        <wp:wrapNone/>
                        <wp:docPr id="1" name="Conector: Angulado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609725" cy="942975"/>
                                </a:xfrm>
                                <a:prstGeom prst="bentConnector3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3E1D61B2"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: Angulado 1" o:spid="_x0000_s1026" type="#_x0000_t34" style="position:absolute;margin-left:206.1pt;margin-top:6pt;width:126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" strokecolor="black [3213]" strokeweight="1.5pt"/>
                    </w:pict>
                  </mc:Fallback>
                </mc:AlternateContent>
              </w:r>
            </w:ins>
            <w:proofErr w:type="spellStart"/>
            <w:ins w:id="55" w:author="Programação em Python 2024.3" w:date="2024-09-18T15:48:00Z">
              <w:r w:rsidR="00FD28DF" w:rsidRPr="005B050F">
                <w:rPr>
                  <w:rFonts w:ascii="Tahoma" w:hAnsi="Tahoma" w:cs="Tahoma"/>
                  <w:sz w:val="20"/>
                  <w:rPrChange w:id="56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sta_date</w:t>
              </w:r>
            </w:ins>
            <w:proofErr w:type="spellEnd"/>
            <w:ins w:id="57" w:author="Programação em Python 2024.3" w:date="2024-09-18T15:51:00Z">
              <w:r w:rsidR="00FD28DF" w:rsidRPr="005B050F">
                <w:rPr>
                  <w:rFonts w:ascii="Tahoma" w:hAnsi="Tahoma" w:cs="Tahoma"/>
                  <w:sz w:val="20"/>
                  <w:rPrChange w:id="58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 </w:t>
              </w:r>
              <w:proofErr w:type="spellStart"/>
              <w:r w:rsidR="00FD28DF" w:rsidRPr="005B050F">
                <w:rPr>
                  <w:rFonts w:ascii="Tahoma" w:hAnsi="Tahoma" w:cs="Tahoma"/>
                  <w:sz w:val="20"/>
                  <w:rPrChange w:id="59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datetime</w:t>
              </w:r>
            </w:ins>
            <w:proofErr w:type="spellEnd"/>
          </w:p>
          <w:p w:rsidR="00FD28DF" w:rsidRPr="005B050F" w:rsidRDefault="00FD28DF" w:rsidP="00FD28DF">
            <w:pPr>
              <w:jc w:val="both"/>
              <w:rPr>
                <w:ins w:id="60" w:author="Programação em Python 2024.3" w:date="2024-09-18T15:48:00Z"/>
                <w:rFonts w:ascii="Tahoma" w:hAnsi="Tahoma" w:cs="Tahoma"/>
                <w:sz w:val="20"/>
                <w:rPrChange w:id="61" w:author="Programação em Python 2024.3" w:date="2024-09-18T16:09:00Z">
                  <w:rPr>
                    <w:ins w:id="62" w:author="Programação em Python 2024.3" w:date="2024-09-18T15:48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63" w:author="Programação em Python 2024.3" w:date="2024-09-18T15:48:00Z">
              <w:r w:rsidRPr="005B050F">
                <w:rPr>
                  <w:rFonts w:ascii="Tahoma" w:hAnsi="Tahoma" w:cs="Tahoma"/>
                  <w:sz w:val="20"/>
                  <w:rPrChange w:id="64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sta_name</w:t>
              </w:r>
            </w:ins>
            <w:proofErr w:type="spellEnd"/>
            <w:ins w:id="65" w:author="Programação em Python 2024.3" w:date="2024-09-18T15:51:00Z">
              <w:r w:rsidRPr="005B050F">
                <w:rPr>
                  <w:rFonts w:ascii="Tahoma" w:hAnsi="Tahoma" w:cs="Tahoma"/>
                  <w:sz w:val="20"/>
                  <w:rPrChange w:id="66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rPrChange w:id="67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string</w:t>
              </w:r>
            </w:ins>
            <w:proofErr w:type="spellEnd"/>
            <w:ins w:id="68" w:author="Programação em Python 2024.3" w:date="2024-09-18T15:52:00Z">
              <w:r w:rsidRPr="005B050F">
                <w:rPr>
                  <w:rFonts w:ascii="Tahoma" w:hAnsi="Tahoma" w:cs="Tahoma"/>
                  <w:sz w:val="20"/>
                  <w:rPrChange w:id="69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70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127)</w:t>
              </w:r>
            </w:ins>
          </w:p>
          <w:p w:rsidR="00FD28DF" w:rsidRPr="005B050F" w:rsidRDefault="00FD28DF" w:rsidP="00FD28DF">
            <w:pPr>
              <w:jc w:val="both"/>
              <w:rPr>
                <w:ins w:id="71" w:author="Programação em Python 2024.3" w:date="2024-09-18T15:48:00Z"/>
                <w:rFonts w:ascii="Tahoma" w:hAnsi="Tahoma" w:cs="Tahoma"/>
                <w:sz w:val="20"/>
                <w:rPrChange w:id="72" w:author="Programação em Python 2024.3" w:date="2024-09-18T16:09:00Z">
                  <w:rPr>
                    <w:ins w:id="73" w:author="Programação em Python 2024.3" w:date="2024-09-18T15:48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74" w:author="Programação em Python 2024.3" w:date="2024-09-18T15:48:00Z">
              <w:r w:rsidRPr="005B050F">
                <w:rPr>
                  <w:rFonts w:ascii="Tahoma" w:hAnsi="Tahoma" w:cs="Tahoma"/>
                  <w:sz w:val="20"/>
                  <w:rPrChange w:id="75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sta_email</w:t>
              </w:r>
            </w:ins>
            <w:proofErr w:type="spellEnd"/>
            <w:ins w:id="76" w:author="Programação em Python 2024.3" w:date="2024-09-18T15:51:00Z">
              <w:r w:rsidRPr="005B050F">
                <w:rPr>
                  <w:rFonts w:ascii="Tahoma" w:hAnsi="Tahoma" w:cs="Tahoma"/>
                  <w:sz w:val="20"/>
                  <w:rPrChange w:id="77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rPrChange w:id="78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string</w:t>
              </w:r>
            </w:ins>
            <w:proofErr w:type="spellEnd"/>
            <w:ins w:id="79" w:author="Programação em Python 2024.3" w:date="2024-09-18T15:52:00Z">
              <w:r w:rsidRPr="005B050F">
                <w:rPr>
                  <w:rFonts w:ascii="Tahoma" w:hAnsi="Tahoma" w:cs="Tahoma"/>
                  <w:sz w:val="20"/>
                  <w:rPrChange w:id="80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81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255)</w:t>
              </w:r>
            </w:ins>
          </w:p>
          <w:p w:rsidR="00FD28DF" w:rsidRPr="005B050F" w:rsidRDefault="00FD28DF" w:rsidP="00FD28DF">
            <w:pPr>
              <w:jc w:val="both"/>
              <w:rPr>
                <w:ins w:id="82" w:author="Programação em Python 2024.3" w:date="2024-09-18T15:48:00Z"/>
                <w:rFonts w:ascii="Tahoma" w:hAnsi="Tahoma" w:cs="Tahoma"/>
                <w:sz w:val="20"/>
                <w:rPrChange w:id="83" w:author="Programação em Python 2024.3" w:date="2024-09-18T16:09:00Z">
                  <w:rPr>
                    <w:ins w:id="84" w:author="Programação em Python 2024.3" w:date="2024-09-18T15:48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85" w:author="Programação em Python 2024.3" w:date="2024-09-18T15:48:00Z">
              <w:r w:rsidRPr="005B050F">
                <w:rPr>
                  <w:rFonts w:ascii="Tahoma" w:hAnsi="Tahoma" w:cs="Tahoma"/>
                  <w:sz w:val="20"/>
                  <w:rPrChange w:id="86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sta_password</w:t>
              </w:r>
            </w:ins>
            <w:proofErr w:type="spellEnd"/>
            <w:ins w:id="87" w:author="Programação em Python 2024.3" w:date="2024-09-18T15:52:00Z">
              <w:r w:rsidRPr="005B050F">
                <w:rPr>
                  <w:rFonts w:ascii="Tahoma" w:hAnsi="Tahoma" w:cs="Tahoma"/>
                  <w:sz w:val="20"/>
                  <w:rPrChange w:id="88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rPrChange w:id="89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string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90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91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63)</w:t>
              </w:r>
            </w:ins>
          </w:p>
          <w:p w:rsidR="00FD28DF" w:rsidRPr="005B050F" w:rsidRDefault="00FD28DF" w:rsidP="00FD28DF">
            <w:pPr>
              <w:jc w:val="both"/>
              <w:rPr>
                <w:ins w:id="92" w:author="Programação em Python 2024.3" w:date="2024-09-18T15:49:00Z"/>
                <w:rFonts w:ascii="Tahoma" w:hAnsi="Tahoma" w:cs="Tahoma"/>
                <w:sz w:val="20"/>
                <w:rPrChange w:id="93" w:author="Programação em Python 2024.3" w:date="2024-09-18T16:09:00Z">
                  <w:rPr>
                    <w:ins w:id="94" w:author="Programação em Python 2024.3" w:date="2024-09-18T15:49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95" w:author="Programação em Python 2024.3" w:date="2024-09-18T15:48:00Z">
              <w:r w:rsidRPr="005B050F">
                <w:rPr>
                  <w:rFonts w:ascii="Tahoma" w:hAnsi="Tahoma" w:cs="Tahoma"/>
                  <w:sz w:val="20"/>
                  <w:rPrChange w:id="96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sta_</w:t>
              </w:r>
            </w:ins>
            <w:ins w:id="97" w:author="Programação em Python 2024.3" w:date="2024-09-18T15:49:00Z">
              <w:r w:rsidRPr="005B050F">
                <w:rPr>
                  <w:rFonts w:ascii="Tahoma" w:hAnsi="Tahoma" w:cs="Tahoma"/>
                  <w:sz w:val="20"/>
                  <w:rPrChange w:id="98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birth</w:t>
              </w:r>
            </w:ins>
            <w:proofErr w:type="spellEnd"/>
            <w:ins w:id="99" w:author="Programação em Python 2024.3" w:date="2024-09-18T15:52:00Z">
              <w:r w:rsidRPr="005B050F">
                <w:rPr>
                  <w:rFonts w:ascii="Tahoma" w:hAnsi="Tahoma" w:cs="Tahoma"/>
                  <w:sz w:val="20"/>
                  <w:rPrChange w:id="100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 date</w:t>
              </w:r>
            </w:ins>
          </w:p>
          <w:p w:rsidR="00FD28DF" w:rsidRPr="005B050F" w:rsidRDefault="00FD28DF" w:rsidP="00FD28DF">
            <w:pPr>
              <w:jc w:val="both"/>
              <w:rPr>
                <w:ins w:id="101" w:author="Programação em Python 2024.3" w:date="2024-09-18T15:49:00Z"/>
                <w:rFonts w:ascii="Tahoma" w:hAnsi="Tahoma" w:cs="Tahoma"/>
                <w:sz w:val="20"/>
                <w:rPrChange w:id="102" w:author="Programação em Python 2024.3" w:date="2024-09-18T16:09:00Z">
                  <w:rPr>
                    <w:ins w:id="103" w:author="Programação em Python 2024.3" w:date="2024-09-18T15:49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104" w:author="Programação em Python 2024.3" w:date="2024-09-18T15:49:00Z">
              <w:r w:rsidRPr="005B050F">
                <w:rPr>
                  <w:rFonts w:ascii="Tahoma" w:hAnsi="Tahoma" w:cs="Tahoma"/>
                  <w:sz w:val="20"/>
                  <w:rPrChange w:id="105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sta_description</w:t>
              </w:r>
            </w:ins>
            <w:proofErr w:type="spellEnd"/>
            <w:ins w:id="106" w:author="Programação em Python 2024.3" w:date="2024-09-18T15:52:00Z">
              <w:r w:rsidRPr="005B050F">
                <w:rPr>
                  <w:rFonts w:ascii="Tahoma" w:hAnsi="Tahoma" w:cs="Tahoma"/>
                  <w:sz w:val="20"/>
                  <w:rPrChange w:id="107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rPrChange w:id="108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string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09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110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255)</w:t>
              </w:r>
            </w:ins>
          </w:p>
          <w:p w:rsidR="00FD28DF" w:rsidRPr="005B050F" w:rsidRDefault="00FD28DF" w:rsidP="00FD28DF">
            <w:pPr>
              <w:jc w:val="both"/>
              <w:rPr>
                <w:ins w:id="111" w:author="Programação em Python 2024.3" w:date="2024-09-18T15:49:00Z"/>
                <w:rFonts w:ascii="Tahoma" w:hAnsi="Tahoma" w:cs="Tahoma"/>
                <w:sz w:val="20"/>
                <w:rPrChange w:id="112" w:author="Programação em Python 2024.3" w:date="2024-09-18T16:09:00Z">
                  <w:rPr>
                    <w:ins w:id="113" w:author="Programação em Python 2024.3" w:date="2024-09-18T15:49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114" w:author="Programação em Python 2024.3" w:date="2024-09-18T15:49:00Z">
              <w:r w:rsidRPr="005B050F">
                <w:rPr>
                  <w:rFonts w:ascii="Tahoma" w:hAnsi="Tahoma" w:cs="Tahoma"/>
                  <w:sz w:val="20"/>
                  <w:rPrChange w:id="115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sta_type</w:t>
              </w:r>
            </w:ins>
            <w:proofErr w:type="spellEnd"/>
            <w:ins w:id="116" w:author="Programação em Python 2024.3" w:date="2024-09-18T15:52:00Z">
              <w:r w:rsidRPr="005B050F">
                <w:rPr>
                  <w:rFonts w:ascii="Tahoma" w:hAnsi="Tahoma" w:cs="Tahoma"/>
                  <w:sz w:val="20"/>
                  <w:rPrChange w:id="117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 </w:t>
              </w:r>
            </w:ins>
            <w:proofErr w:type="spellStart"/>
            <w:proofErr w:type="gramStart"/>
            <w:ins w:id="118" w:author="Programação em Python 2024.3" w:date="2024-09-18T15:53:00Z">
              <w:r w:rsidRPr="005B050F">
                <w:rPr>
                  <w:rFonts w:ascii="Tahoma" w:hAnsi="Tahoma" w:cs="Tahoma"/>
                  <w:sz w:val="20"/>
                  <w:rPrChange w:id="119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list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20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121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122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moderator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23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’, 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124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author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25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’, ‘admin’)</w:t>
              </w:r>
            </w:ins>
            <w:ins w:id="126" w:author="Programação em Python 2024.3" w:date="2024-09-18T15:52:00Z">
              <w:r w:rsidRPr="005B050F">
                <w:rPr>
                  <w:rFonts w:ascii="Tahoma" w:hAnsi="Tahoma" w:cs="Tahoma"/>
                  <w:sz w:val="20"/>
                  <w:rPrChange w:id="127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</w:t>
              </w:r>
            </w:ins>
          </w:p>
          <w:p w:rsidR="00FD28DF" w:rsidRDefault="00FD28DF" w:rsidP="00FD28DF">
            <w:pPr>
              <w:jc w:val="both"/>
              <w:rPr>
                <w:ins w:id="128" w:author="Programação em Python 2024.3" w:date="2024-09-18T15:41:00Z"/>
                <w:rFonts w:ascii="Tahoma" w:hAnsi="Tahoma" w:cs="Tahoma"/>
                <w:sz w:val="24"/>
              </w:rPr>
              <w:pPrChange w:id="129" w:author="Programação em Python 2024.3" w:date="2024-09-18T15:48:00Z">
                <w:pPr/>
              </w:pPrChange>
            </w:pPr>
            <w:proofErr w:type="spellStart"/>
            <w:ins w:id="130" w:author="Programação em Python 2024.3" w:date="2024-09-18T15:49:00Z">
              <w:r w:rsidRPr="005B050F">
                <w:rPr>
                  <w:rFonts w:ascii="Tahoma" w:hAnsi="Tahoma" w:cs="Tahoma"/>
                  <w:sz w:val="20"/>
                  <w:rPrChange w:id="131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sta_status</w:t>
              </w:r>
            </w:ins>
            <w:proofErr w:type="spellEnd"/>
            <w:ins w:id="132" w:author="Programação em Python 2024.3" w:date="2024-09-18T15:53:00Z">
              <w:r w:rsidRPr="005B050F">
                <w:rPr>
                  <w:rFonts w:ascii="Tahoma" w:hAnsi="Tahoma" w:cs="Tahoma"/>
                  <w:sz w:val="20"/>
                  <w:rPrChange w:id="133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rPrChange w:id="134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list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35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136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137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on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38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’, ‘off’, 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139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del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40" w:author="Programação em Python 2024.3" w:date="2024-09-18T16:09:00Z">
                    <w:rPr>
                      <w:rFonts w:ascii="Tahoma" w:hAnsi="Tahoma" w:cs="Tahoma"/>
                      <w:sz w:val="24"/>
                    </w:rPr>
                  </w:rPrChange>
                </w:rPr>
                <w:t>’)</w:t>
              </w:r>
            </w:ins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41" w:author="Programação em Python 2024.3" w:date="2024-09-18T16:11:00Z">
              <w:tcPr>
                <w:tcW w:w="283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:rsidR="00FD28DF" w:rsidRDefault="00025DDF">
            <w:pPr>
              <w:rPr>
                <w:ins w:id="142" w:author="Programação em Python 2024.3" w:date="2024-09-18T15:41:00Z"/>
                <w:rFonts w:ascii="Tahoma" w:hAnsi="Tahoma" w:cs="Tahoma"/>
                <w:sz w:val="24"/>
              </w:rPr>
            </w:pPr>
            <w:ins w:id="143" w:author="Programação em Python 2024.3" w:date="2024-09-18T16:19:00Z">
              <w:r>
                <w:rPr>
                  <w:rFonts w:ascii="Tahoma" w:hAnsi="Tahoma" w:cs="Tahoma"/>
                  <w:noProof/>
                  <w:sz w:val="24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1449705</wp:posOffset>
                        </wp:positionH>
                        <wp:positionV relativeFrom="paragraph">
                          <wp:posOffset>76835</wp:posOffset>
                        </wp:positionV>
                        <wp:extent cx="92710" cy="2209800"/>
                        <wp:effectExtent l="895350" t="0" r="21590" b="19050"/>
                        <wp:wrapNone/>
                        <wp:docPr id="6" name="Conector: Angulado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92710" cy="2209800"/>
                                </a:xfrm>
                                <a:prstGeom prst="bentConnector3">
                                  <a:avLst>
                                    <a:gd name="adj1" fmla="val 1052634"/>
                                  </a:avLst>
                                </a:prstGeom>
                                <a:ln w="190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3F74A9B" id="Conector: Angulado 6" o:spid="_x0000_s1026" type="#_x0000_t34" style="position:absolute;margin-left:114.15pt;margin-top:6.05pt;width:7.3pt;height:17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" adj="227369" strokecolor="#ed7d31 [3205]" strokeweight="1.5pt"/>
                    </w:pict>
                  </mc:Fallback>
                </mc:AlternateContent>
              </w:r>
            </w:ins>
            <w:ins w:id="144" w:author="Programação em Python 2024.3" w:date="2024-09-18T16:16:00Z">
              <w:r>
                <w:rPr>
                  <w:rFonts w:ascii="Tahoma" w:hAnsi="Tahoma" w:cs="Tahoma"/>
                  <w:noProof/>
                  <w:sz w:val="24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1189990</wp:posOffset>
                        </wp:positionH>
                        <wp:positionV relativeFrom="paragraph">
                          <wp:posOffset>1000760</wp:posOffset>
                        </wp:positionV>
                        <wp:extent cx="352425" cy="161925"/>
                        <wp:effectExtent l="0" t="0" r="28575" b="28575"/>
                        <wp:wrapNone/>
                        <wp:docPr id="2" name="Conector reto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3524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w14:anchorId="25C224D3" id="Conector re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pt,78.8pt" to="121.4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" strokecolor="black [3213]" strokeweight=".5pt">
                        <v:stroke joinstyle="miter"/>
                      </v:line>
                    </w:pict>
                  </mc:Fallback>
                </mc:AlternateContent>
              </w:r>
            </w:ins>
            <w:ins w:id="145" w:author="Programação em Python 2024.3" w:date="2024-09-18T16:17:00Z">
              <w:r>
                <w:rPr>
                  <w:rFonts w:ascii="Tahoma" w:hAnsi="Tahoma" w:cs="Tahoma"/>
                  <w:noProof/>
                  <w:sz w:val="24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1183005</wp:posOffset>
                        </wp:positionH>
                        <wp:positionV relativeFrom="paragraph">
                          <wp:posOffset>1162050</wp:posOffset>
                        </wp:positionV>
                        <wp:extent cx="342900" cy="180975"/>
                        <wp:effectExtent l="0" t="0" r="19050" b="28575"/>
                        <wp:wrapNone/>
                        <wp:docPr id="4" name="Conector reto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342900" cy="1809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3A3FC770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91.5pt" to="120.1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" strokecolor="black [3213]" strokeweight=".5pt">
                        <v:stroke joinstyle="miter"/>
                      </v:line>
                    </w:pict>
                  </mc:Fallback>
                </mc:AlternateContent>
              </w:r>
            </w:ins>
          </w:p>
        </w:tc>
        <w:tc>
          <w:tcPr>
            <w:tcW w:w="3686" w:type="dxa"/>
            <w:tcBorders>
              <w:left w:val="single" w:sz="4" w:space="0" w:color="auto"/>
            </w:tcBorders>
            <w:tcPrChange w:id="146" w:author="Programação em Python 2024.3" w:date="2024-09-18T16:11:00Z">
              <w:tcPr>
                <w:tcW w:w="3402" w:type="dxa"/>
                <w:tcBorders>
                  <w:left w:val="single" w:sz="4" w:space="0" w:color="auto"/>
                </w:tcBorders>
              </w:tcPr>
            </w:tcPrChange>
          </w:tcPr>
          <w:p w:rsidR="00FD28DF" w:rsidRPr="005B050F" w:rsidRDefault="00F216A2" w:rsidP="00F216A2">
            <w:pPr>
              <w:jc w:val="both"/>
              <w:rPr>
                <w:ins w:id="147" w:author="Programação em Python 2024.3" w:date="2024-09-18T15:57:00Z"/>
                <w:rFonts w:ascii="Tahoma" w:hAnsi="Tahoma" w:cs="Tahoma"/>
                <w:sz w:val="20"/>
                <w:rPrChange w:id="148" w:author="Programação em Python 2024.3" w:date="2024-09-18T16:09:00Z">
                  <w:rPr>
                    <w:ins w:id="149" w:author="Programação em Python 2024.3" w:date="2024-09-18T15:57:00Z"/>
                    <w:rFonts w:ascii="Tahoma" w:hAnsi="Tahoma" w:cs="Tahoma"/>
                  </w:rPr>
                </w:rPrChange>
              </w:rPr>
            </w:pPr>
            <w:proofErr w:type="spellStart"/>
            <w:ins w:id="150" w:author="Programação em Python 2024.3" w:date="2024-09-18T15:57:00Z">
              <w:r w:rsidRPr="005B050F">
                <w:rPr>
                  <w:rFonts w:ascii="Tahoma" w:hAnsi="Tahoma" w:cs="Tahoma"/>
                  <w:sz w:val="20"/>
                  <w:rPrChange w:id="15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art_id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52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→</w:t>
              </w:r>
            </w:ins>
            <w:ins w:id="153" w:author="Programação em Python 2024.3" w:date="2024-09-18T15:59:00Z">
              <w:r w:rsidRPr="005B050F">
                <w:rPr>
                  <w:rFonts w:ascii="Tahoma" w:hAnsi="Tahoma" w:cs="Tahoma"/>
                  <w:sz w:val="20"/>
                  <w:rPrChange w:id="154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155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integer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56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(PK, AI)</w:t>
              </w:r>
            </w:ins>
          </w:p>
          <w:p w:rsidR="00F216A2" w:rsidRPr="005B050F" w:rsidRDefault="00F216A2" w:rsidP="00F216A2">
            <w:pPr>
              <w:jc w:val="both"/>
              <w:rPr>
                <w:ins w:id="157" w:author="Programação em Python 2024.3" w:date="2024-09-18T15:57:00Z"/>
                <w:rFonts w:ascii="Tahoma" w:hAnsi="Tahoma" w:cs="Tahoma"/>
                <w:sz w:val="20"/>
                <w:rPrChange w:id="158" w:author="Programação em Python 2024.3" w:date="2024-09-18T16:09:00Z">
                  <w:rPr>
                    <w:ins w:id="159" w:author="Programação em Python 2024.3" w:date="2024-09-18T15:57:00Z"/>
                    <w:rFonts w:ascii="Tahoma" w:hAnsi="Tahoma" w:cs="Tahoma"/>
                  </w:rPr>
                </w:rPrChange>
              </w:rPr>
            </w:pPr>
            <w:proofErr w:type="spellStart"/>
            <w:ins w:id="160" w:author="Programação em Python 2024.3" w:date="2024-09-18T15:57:00Z">
              <w:r w:rsidRPr="005B050F">
                <w:rPr>
                  <w:rFonts w:ascii="Tahoma" w:hAnsi="Tahoma" w:cs="Tahoma"/>
                  <w:sz w:val="20"/>
                  <w:rPrChange w:id="16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art_date</w:t>
              </w:r>
            </w:ins>
            <w:proofErr w:type="spellEnd"/>
            <w:ins w:id="162" w:author="Programação em Python 2024.3" w:date="2024-09-18T15:58:00Z">
              <w:r w:rsidRPr="005B050F">
                <w:rPr>
                  <w:rFonts w:ascii="Tahoma" w:hAnsi="Tahoma" w:cs="Tahoma"/>
                  <w:sz w:val="20"/>
                  <w:rPrChange w:id="163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→</w:t>
              </w:r>
            </w:ins>
            <w:ins w:id="164" w:author="Programação em Python 2024.3" w:date="2024-09-18T15:59:00Z">
              <w:r w:rsidRPr="005B050F">
                <w:rPr>
                  <w:rFonts w:ascii="Tahoma" w:hAnsi="Tahoma" w:cs="Tahoma"/>
                  <w:sz w:val="20"/>
                  <w:rPrChange w:id="165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166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datime</w:t>
              </w:r>
            </w:ins>
            <w:proofErr w:type="spellEnd"/>
          </w:p>
          <w:p w:rsidR="00F216A2" w:rsidRPr="005B050F" w:rsidRDefault="00F216A2" w:rsidP="00F216A2">
            <w:pPr>
              <w:jc w:val="both"/>
              <w:rPr>
                <w:ins w:id="167" w:author="Programação em Python 2024.3" w:date="2024-09-18T15:57:00Z"/>
                <w:rFonts w:ascii="Tahoma" w:hAnsi="Tahoma" w:cs="Tahoma"/>
                <w:sz w:val="20"/>
                <w:rPrChange w:id="168" w:author="Programação em Python 2024.3" w:date="2024-09-18T16:09:00Z">
                  <w:rPr>
                    <w:ins w:id="169" w:author="Programação em Python 2024.3" w:date="2024-09-18T15:57:00Z"/>
                    <w:rFonts w:ascii="Tahoma" w:hAnsi="Tahoma" w:cs="Tahoma"/>
                  </w:rPr>
                </w:rPrChange>
              </w:rPr>
            </w:pPr>
            <w:proofErr w:type="spellStart"/>
            <w:ins w:id="170" w:author="Programação em Python 2024.3" w:date="2024-09-18T15:57:00Z">
              <w:r w:rsidRPr="005B050F">
                <w:rPr>
                  <w:rFonts w:ascii="Tahoma" w:hAnsi="Tahoma" w:cs="Tahoma"/>
                  <w:sz w:val="20"/>
                  <w:rPrChange w:id="17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art_title</w:t>
              </w:r>
            </w:ins>
            <w:proofErr w:type="spellEnd"/>
            <w:ins w:id="172" w:author="Programação em Python 2024.3" w:date="2024-09-18T15:58:00Z">
              <w:r w:rsidRPr="005B050F">
                <w:rPr>
                  <w:rFonts w:ascii="Tahoma" w:hAnsi="Tahoma" w:cs="Tahoma"/>
                  <w:sz w:val="20"/>
                  <w:rPrChange w:id="173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→</w:t>
              </w:r>
            </w:ins>
            <w:ins w:id="174" w:author="Programação em Python 2024.3" w:date="2024-09-18T15:59:00Z">
              <w:r w:rsidRPr="005B050F">
                <w:rPr>
                  <w:rFonts w:ascii="Tahoma" w:hAnsi="Tahoma" w:cs="Tahoma"/>
                  <w:sz w:val="20"/>
                  <w:rPrChange w:id="175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rPrChange w:id="176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string</w:t>
              </w:r>
            </w:ins>
            <w:proofErr w:type="spellEnd"/>
            <w:ins w:id="177" w:author="Programação em Python 2024.3" w:date="2024-09-18T16:00:00Z">
              <w:r w:rsidRPr="005B050F">
                <w:rPr>
                  <w:rFonts w:ascii="Tahoma" w:hAnsi="Tahoma" w:cs="Tahoma"/>
                  <w:sz w:val="20"/>
                  <w:rPrChange w:id="178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179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127)</w:t>
              </w:r>
            </w:ins>
          </w:p>
          <w:p w:rsidR="00F216A2" w:rsidRPr="005B050F" w:rsidRDefault="00F216A2" w:rsidP="00F216A2">
            <w:pPr>
              <w:jc w:val="both"/>
              <w:rPr>
                <w:ins w:id="180" w:author="Programação em Python 2024.3" w:date="2024-09-18T15:57:00Z"/>
                <w:rFonts w:ascii="Tahoma" w:hAnsi="Tahoma" w:cs="Tahoma"/>
                <w:sz w:val="20"/>
                <w:rPrChange w:id="181" w:author="Programação em Python 2024.3" w:date="2024-09-18T16:09:00Z">
                  <w:rPr>
                    <w:ins w:id="182" w:author="Programação em Python 2024.3" w:date="2024-09-18T15:57:00Z"/>
                    <w:rFonts w:ascii="Tahoma" w:hAnsi="Tahoma" w:cs="Tahoma"/>
                  </w:rPr>
                </w:rPrChange>
              </w:rPr>
            </w:pPr>
            <w:proofErr w:type="spellStart"/>
            <w:ins w:id="183" w:author="Programação em Python 2024.3" w:date="2024-09-18T15:57:00Z">
              <w:r w:rsidRPr="005B050F">
                <w:rPr>
                  <w:rFonts w:ascii="Tahoma" w:hAnsi="Tahoma" w:cs="Tahoma"/>
                  <w:sz w:val="20"/>
                  <w:rPrChange w:id="184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art_resume</w:t>
              </w:r>
            </w:ins>
            <w:proofErr w:type="spellEnd"/>
            <w:ins w:id="185" w:author="Programação em Python 2024.3" w:date="2024-09-18T15:58:00Z">
              <w:r w:rsidRPr="005B050F">
                <w:rPr>
                  <w:rFonts w:ascii="Tahoma" w:hAnsi="Tahoma" w:cs="Tahoma"/>
                  <w:sz w:val="20"/>
                  <w:rPrChange w:id="186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→</w:t>
              </w:r>
            </w:ins>
            <w:ins w:id="187" w:author="Programação em Python 2024.3" w:date="2024-09-18T16:00:00Z">
              <w:r w:rsidRPr="005B050F">
                <w:rPr>
                  <w:rFonts w:ascii="Tahoma" w:hAnsi="Tahoma" w:cs="Tahoma"/>
                  <w:sz w:val="20"/>
                  <w:rPrChange w:id="188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rPrChange w:id="189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string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90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19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255)</w:t>
              </w:r>
            </w:ins>
          </w:p>
          <w:p w:rsidR="00F216A2" w:rsidRPr="005B050F" w:rsidRDefault="00F216A2" w:rsidP="00F216A2">
            <w:pPr>
              <w:jc w:val="both"/>
              <w:rPr>
                <w:ins w:id="192" w:author="Programação em Python 2024.3" w:date="2024-09-18T15:58:00Z"/>
                <w:rFonts w:ascii="Tahoma" w:hAnsi="Tahoma" w:cs="Tahoma"/>
                <w:sz w:val="20"/>
                <w:rPrChange w:id="193" w:author="Programação em Python 2024.3" w:date="2024-09-18T16:09:00Z">
                  <w:rPr>
                    <w:ins w:id="194" w:author="Programação em Python 2024.3" w:date="2024-09-18T15:58:00Z"/>
                    <w:rFonts w:ascii="Tahoma" w:hAnsi="Tahoma" w:cs="Tahoma"/>
                  </w:rPr>
                </w:rPrChange>
              </w:rPr>
            </w:pPr>
            <w:proofErr w:type="spellStart"/>
            <w:ins w:id="195" w:author="Programação em Python 2024.3" w:date="2024-09-18T15:57:00Z">
              <w:r w:rsidRPr="005B050F">
                <w:rPr>
                  <w:rFonts w:ascii="Tahoma" w:hAnsi="Tahoma" w:cs="Tahoma"/>
                  <w:sz w:val="20"/>
                  <w:rPrChange w:id="196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art_</w:t>
              </w:r>
            </w:ins>
            <w:ins w:id="197" w:author="Programação em Python 2024.3" w:date="2024-09-18T15:58:00Z">
              <w:r w:rsidRPr="005B050F">
                <w:rPr>
                  <w:rFonts w:ascii="Tahoma" w:hAnsi="Tahoma" w:cs="Tahoma"/>
                  <w:sz w:val="20"/>
                  <w:rPrChange w:id="198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thumbnail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199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→</w:t>
              </w:r>
            </w:ins>
            <w:ins w:id="200" w:author="Programação em Python 2024.3" w:date="2024-09-18T16:00:00Z">
              <w:r w:rsidRPr="005B050F">
                <w:rPr>
                  <w:rFonts w:ascii="Tahoma" w:hAnsi="Tahoma" w:cs="Tahoma"/>
                  <w:sz w:val="20"/>
                  <w:rPrChange w:id="20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rPrChange w:id="202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string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203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204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255)</w:t>
              </w:r>
            </w:ins>
          </w:p>
          <w:p w:rsidR="00F216A2" w:rsidRPr="005B050F" w:rsidRDefault="00F216A2" w:rsidP="00F216A2">
            <w:pPr>
              <w:jc w:val="both"/>
              <w:rPr>
                <w:ins w:id="205" w:author="Programação em Python 2024.3" w:date="2024-09-18T15:58:00Z"/>
                <w:rFonts w:ascii="Tahoma" w:hAnsi="Tahoma" w:cs="Tahoma"/>
                <w:sz w:val="20"/>
                <w:rPrChange w:id="206" w:author="Programação em Python 2024.3" w:date="2024-09-18T16:09:00Z">
                  <w:rPr>
                    <w:ins w:id="207" w:author="Programação em Python 2024.3" w:date="2024-09-18T15:58:00Z"/>
                    <w:rFonts w:ascii="Tahoma" w:hAnsi="Tahoma" w:cs="Tahoma"/>
                  </w:rPr>
                </w:rPrChange>
              </w:rPr>
            </w:pPr>
            <w:proofErr w:type="spellStart"/>
            <w:ins w:id="208" w:author="Programação em Python 2024.3" w:date="2024-09-18T15:58:00Z">
              <w:r w:rsidRPr="005B050F">
                <w:rPr>
                  <w:rFonts w:ascii="Tahoma" w:hAnsi="Tahoma" w:cs="Tahoma"/>
                  <w:sz w:val="20"/>
                  <w:rPrChange w:id="209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art_content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210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→</w:t>
              </w:r>
            </w:ins>
            <w:ins w:id="211" w:author="Programação em Python 2024.3" w:date="2024-09-18T16:00:00Z">
              <w:r w:rsidRPr="005B050F">
                <w:rPr>
                  <w:rFonts w:ascii="Tahoma" w:hAnsi="Tahoma" w:cs="Tahoma"/>
                  <w:sz w:val="20"/>
                  <w:rPrChange w:id="212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213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string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214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(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215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long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216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)</w:t>
              </w:r>
            </w:ins>
          </w:p>
          <w:p w:rsidR="00F216A2" w:rsidRPr="005B050F" w:rsidRDefault="00F216A2" w:rsidP="00F216A2">
            <w:pPr>
              <w:jc w:val="both"/>
              <w:rPr>
                <w:ins w:id="217" w:author="Programação em Python 2024.3" w:date="2024-09-18T15:58:00Z"/>
                <w:rFonts w:ascii="Tahoma" w:hAnsi="Tahoma" w:cs="Tahoma"/>
                <w:sz w:val="20"/>
                <w:rPrChange w:id="218" w:author="Programação em Python 2024.3" w:date="2024-09-18T16:09:00Z">
                  <w:rPr>
                    <w:ins w:id="219" w:author="Programação em Python 2024.3" w:date="2024-09-18T15:58:00Z"/>
                    <w:rFonts w:ascii="Tahoma" w:hAnsi="Tahoma" w:cs="Tahoma"/>
                  </w:rPr>
                </w:rPrChange>
              </w:rPr>
            </w:pPr>
            <w:proofErr w:type="spellStart"/>
            <w:ins w:id="220" w:author="Programação em Python 2024.3" w:date="2024-09-18T15:58:00Z">
              <w:r w:rsidRPr="005B050F">
                <w:rPr>
                  <w:rFonts w:ascii="Tahoma" w:hAnsi="Tahoma" w:cs="Tahoma"/>
                  <w:sz w:val="20"/>
                  <w:rPrChange w:id="22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art_view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222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→</w:t>
              </w:r>
            </w:ins>
            <w:ins w:id="223" w:author="Programação em Python 2024.3" w:date="2024-09-18T16:00:00Z">
              <w:r w:rsidRPr="005B050F">
                <w:rPr>
                  <w:rFonts w:ascii="Tahoma" w:hAnsi="Tahoma" w:cs="Tahoma"/>
                  <w:sz w:val="20"/>
                  <w:rPrChange w:id="224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225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integer</w:t>
              </w:r>
            </w:ins>
            <w:proofErr w:type="spellEnd"/>
          </w:p>
          <w:p w:rsidR="00025DDF" w:rsidRDefault="00F216A2" w:rsidP="00025DDF">
            <w:pPr>
              <w:jc w:val="both"/>
              <w:rPr>
                <w:ins w:id="226" w:author="Programação em Python 2024.3" w:date="2024-09-18T16:14:00Z"/>
                <w:rFonts w:ascii="Tahoma" w:hAnsi="Tahoma" w:cs="Tahoma"/>
                <w:sz w:val="20"/>
              </w:rPr>
            </w:pPr>
            <w:proofErr w:type="spellStart"/>
            <w:ins w:id="227" w:author="Programação em Python 2024.3" w:date="2024-09-18T15:58:00Z">
              <w:r w:rsidRPr="005B050F">
                <w:rPr>
                  <w:rFonts w:ascii="Tahoma" w:hAnsi="Tahoma" w:cs="Tahoma"/>
                  <w:sz w:val="20"/>
                  <w:rPrChange w:id="228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art_author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229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→</w:t>
              </w:r>
            </w:ins>
            <w:ins w:id="230" w:author="Programação em Python 2024.3" w:date="2024-09-18T16:00:00Z">
              <w:r w:rsidRPr="005B050F">
                <w:rPr>
                  <w:rFonts w:ascii="Tahoma" w:hAnsi="Tahoma" w:cs="Tahoma"/>
                  <w:sz w:val="20"/>
                  <w:rPrChange w:id="23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</w:ins>
            <w:proofErr w:type="spellStart"/>
            <w:ins w:id="232" w:author="Programação em Python 2024.3" w:date="2024-09-18T16:01:00Z">
              <w:r w:rsidRPr="005B050F">
                <w:rPr>
                  <w:rFonts w:ascii="Tahoma" w:hAnsi="Tahoma" w:cs="Tahoma"/>
                  <w:sz w:val="20"/>
                  <w:rPrChange w:id="233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integer</w:t>
              </w:r>
            </w:ins>
            <w:proofErr w:type="spellEnd"/>
          </w:p>
          <w:p w:rsidR="00F216A2" w:rsidRPr="005B050F" w:rsidRDefault="00F216A2" w:rsidP="00025DDF">
            <w:pPr>
              <w:jc w:val="both"/>
              <w:rPr>
                <w:ins w:id="234" w:author="Programação em Python 2024.3" w:date="2024-09-18T15:41:00Z"/>
                <w:rFonts w:ascii="Tahoma" w:hAnsi="Tahoma" w:cs="Tahoma"/>
                <w:sz w:val="20"/>
                <w:rPrChange w:id="235" w:author="Programação em Python 2024.3" w:date="2024-09-18T16:09:00Z">
                  <w:rPr>
                    <w:ins w:id="236" w:author="Programação em Python 2024.3" w:date="2024-09-18T15:41:00Z"/>
                    <w:rFonts w:ascii="Tahoma" w:hAnsi="Tahoma" w:cs="Tahoma"/>
                    <w:sz w:val="24"/>
                  </w:rPr>
                </w:rPrChange>
              </w:rPr>
              <w:pPrChange w:id="237" w:author="Programação em Python 2024.3" w:date="2024-09-18T16:14:00Z">
                <w:pPr/>
              </w:pPrChange>
            </w:pPr>
            <w:proofErr w:type="spellStart"/>
            <w:ins w:id="238" w:author="Programação em Python 2024.3" w:date="2024-09-18T15:58:00Z">
              <w:r w:rsidRPr="005B050F">
                <w:rPr>
                  <w:rFonts w:ascii="Tahoma" w:hAnsi="Tahoma" w:cs="Tahoma"/>
                  <w:sz w:val="20"/>
                  <w:rPrChange w:id="239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art_status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240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→</w:t>
              </w:r>
            </w:ins>
            <w:ins w:id="241" w:author="Programação em Python 2024.3" w:date="2024-09-18T16:01:00Z">
              <w:r w:rsidRPr="005B050F">
                <w:rPr>
                  <w:rFonts w:ascii="Tahoma" w:hAnsi="Tahoma" w:cs="Tahoma"/>
                  <w:sz w:val="20"/>
                  <w:rPrChange w:id="242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rPrChange w:id="243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list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244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245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246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on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247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’, ‘off’, 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248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del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249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’)</w:t>
              </w:r>
            </w:ins>
          </w:p>
        </w:tc>
      </w:tr>
    </w:tbl>
    <w:p w:rsidR="00FD28DF" w:rsidRDefault="00FD28DF">
      <w:pPr>
        <w:rPr>
          <w:ins w:id="250" w:author="Programação em Python 2024.3" w:date="2024-09-18T15:45:00Z"/>
          <w:rFonts w:ascii="Tahoma" w:hAnsi="Tahoma" w:cs="Tahoma"/>
          <w:sz w:val="24"/>
        </w:rPr>
      </w:pPr>
      <w:del w:id="251" w:author="Programação em Python 2024.3" w:date="2024-09-18T15:37:00Z">
        <w:r w:rsidDel="00FD28DF">
          <w:rPr>
            <w:rFonts w:ascii="Tahoma" w:hAnsi="Tahoma" w:cs="Tahoma"/>
            <w:sz w:val="24"/>
          </w:rPr>
          <w:delText>qqqqq</w:delText>
        </w:r>
      </w:del>
    </w:p>
    <w:tbl>
      <w:tblPr>
        <w:tblStyle w:val="Tabelacomgrade"/>
        <w:tblW w:w="10491" w:type="dxa"/>
        <w:tblInd w:w="-431" w:type="dxa"/>
        <w:tblLook w:val="04A0" w:firstRow="1" w:lastRow="0" w:firstColumn="1" w:lastColumn="0" w:noHBand="0" w:noVBand="1"/>
        <w:tblPrChange w:id="252" w:author="Programação em Python 2024.3" w:date="2024-09-18T16:11:00Z">
          <w:tblPr>
            <w:tblStyle w:val="Tabelacomgrade"/>
            <w:tblW w:w="10491" w:type="dxa"/>
            <w:tblInd w:w="-431" w:type="dxa"/>
            <w:tblLook w:val="04A0" w:firstRow="1" w:lastRow="0" w:firstColumn="1" w:lastColumn="0" w:noHBand="0" w:noVBand="1"/>
          </w:tblPr>
        </w:tblPrChange>
      </w:tblPr>
      <w:tblGrid>
        <w:gridCol w:w="5104"/>
        <w:gridCol w:w="1701"/>
        <w:gridCol w:w="3686"/>
        <w:tblGridChange w:id="253">
          <w:tblGrid>
            <w:gridCol w:w="4679"/>
            <w:gridCol w:w="2410"/>
            <w:gridCol w:w="3402"/>
          </w:tblGrid>
        </w:tblGridChange>
      </w:tblGrid>
      <w:tr w:rsidR="00F216A2" w:rsidTr="005B050F">
        <w:trPr>
          <w:ins w:id="254" w:author="Programação em Python 2024.3" w:date="2024-09-18T16:02:00Z"/>
        </w:trPr>
        <w:tc>
          <w:tcPr>
            <w:tcW w:w="5104" w:type="dxa"/>
            <w:tcBorders>
              <w:right w:val="single" w:sz="4" w:space="0" w:color="auto"/>
            </w:tcBorders>
            <w:tcPrChange w:id="255" w:author="Programação em Python 2024.3" w:date="2024-09-18T16:11:00Z">
              <w:tcPr>
                <w:tcW w:w="4679" w:type="dxa"/>
                <w:tcBorders>
                  <w:right w:val="single" w:sz="4" w:space="0" w:color="auto"/>
                </w:tcBorders>
              </w:tcPr>
            </w:tcPrChange>
          </w:tcPr>
          <w:p w:rsidR="00F216A2" w:rsidRPr="005B050F" w:rsidRDefault="005B050F" w:rsidP="00A132E2">
            <w:pPr>
              <w:jc w:val="center"/>
              <w:rPr>
                <w:ins w:id="256" w:author="Programação em Python 2024.3" w:date="2024-09-18T16:02:00Z"/>
                <w:rFonts w:ascii="Tahoma" w:hAnsi="Tahoma" w:cs="Tahoma"/>
                <w:sz w:val="24"/>
                <w:rPrChange w:id="257" w:author="Programação em Python 2024.3" w:date="2024-09-18T16:03:00Z">
                  <w:rPr>
                    <w:ins w:id="258" w:author="Programação em Python 2024.3" w:date="2024-09-18T16:02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259" w:author="Programação em Python 2024.3" w:date="2024-09-18T16:03:00Z">
              <w:r>
                <w:rPr>
                  <w:rFonts w:ascii="Tahoma" w:hAnsi="Tahoma" w:cs="Tahoma"/>
                  <w:b/>
                  <w:sz w:val="24"/>
                </w:rPr>
                <w:t>contact</w:t>
              </w:r>
            </w:ins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260" w:author="Programação em Python 2024.3" w:date="2024-09-18T16:11:00Z">
              <w:tcPr>
                <w:tcW w:w="241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:rsidR="00F216A2" w:rsidRDefault="00F216A2" w:rsidP="00A132E2">
            <w:pPr>
              <w:rPr>
                <w:ins w:id="261" w:author="Programação em Python 2024.3" w:date="2024-09-18T16:02:00Z"/>
                <w:rFonts w:ascii="Tahoma" w:hAnsi="Tahoma" w:cs="Tahoma"/>
                <w:sz w:val="2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  <w:tcPrChange w:id="262" w:author="Programação em Python 2024.3" w:date="2024-09-18T16:11:00Z">
              <w:tcPr>
                <w:tcW w:w="3402" w:type="dxa"/>
                <w:tcBorders>
                  <w:left w:val="single" w:sz="4" w:space="0" w:color="auto"/>
                </w:tcBorders>
              </w:tcPr>
            </w:tcPrChange>
          </w:tcPr>
          <w:p w:rsidR="00F216A2" w:rsidRPr="005B050F" w:rsidRDefault="005B050F" w:rsidP="00A132E2">
            <w:pPr>
              <w:jc w:val="center"/>
              <w:rPr>
                <w:ins w:id="263" w:author="Programação em Python 2024.3" w:date="2024-09-18T16:02:00Z"/>
                <w:rFonts w:ascii="Tahoma" w:hAnsi="Tahoma" w:cs="Tahoma"/>
                <w:sz w:val="24"/>
                <w:rPrChange w:id="264" w:author="Programação em Python 2024.3" w:date="2024-09-18T16:07:00Z">
                  <w:rPr>
                    <w:ins w:id="265" w:author="Programação em Python 2024.3" w:date="2024-09-18T16:02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266" w:author="Programação em Python 2024.3" w:date="2024-09-18T16:07:00Z">
              <w:r>
                <w:rPr>
                  <w:rFonts w:ascii="Tahoma" w:hAnsi="Tahoma" w:cs="Tahoma"/>
                  <w:b/>
                  <w:sz w:val="24"/>
                </w:rPr>
                <w:t>comment</w:t>
              </w:r>
            </w:ins>
            <w:proofErr w:type="spellEnd"/>
          </w:p>
        </w:tc>
      </w:tr>
      <w:tr w:rsidR="00F216A2" w:rsidTr="005B050F">
        <w:trPr>
          <w:ins w:id="267" w:author="Programação em Python 2024.3" w:date="2024-09-18T16:02:00Z"/>
        </w:trPr>
        <w:tc>
          <w:tcPr>
            <w:tcW w:w="5104" w:type="dxa"/>
            <w:tcBorders>
              <w:right w:val="single" w:sz="4" w:space="0" w:color="auto"/>
            </w:tcBorders>
            <w:tcPrChange w:id="268" w:author="Programação em Python 2024.3" w:date="2024-09-18T16:11:00Z">
              <w:tcPr>
                <w:tcW w:w="4679" w:type="dxa"/>
                <w:tcBorders>
                  <w:right w:val="single" w:sz="4" w:space="0" w:color="auto"/>
                </w:tcBorders>
              </w:tcPr>
            </w:tcPrChange>
          </w:tcPr>
          <w:p w:rsidR="00F216A2" w:rsidRPr="005B050F" w:rsidRDefault="005B050F" w:rsidP="00A132E2">
            <w:pPr>
              <w:jc w:val="both"/>
              <w:rPr>
                <w:ins w:id="269" w:author="Programação em Python 2024.3" w:date="2024-09-18T16:04:00Z"/>
                <w:rFonts w:ascii="Tahoma" w:hAnsi="Tahoma" w:cs="Tahoma"/>
                <w:sz w:val="20"/>
                <w:szCs w:val="20"/>
                <w:rPrChange w:id="270" w:author="Programação em Python 2024.3" w:date="2024-09-18T16:11:00Z">
                  <w:rPr>
                    <w:ins w:id="271" w:author="Programação em Python 2024.3" w:date="2024-09-18T16:04:00Z"/>
                    <w:rFonts w:ascii="Tahoma" w:hAnsi="Tahoma" w:cs="Tahoma"/>
                    <w:sz w:val="24"/>
                  </w:rPr>
                </w:rPrChange>
              </w:rPr>
            </w:pPr>
            <w:ins w:id="272" w:author="Programação em Python 2024.3" w:date="2024-09-18T16:04:00Z">
              <w:r w:rsidRPr="005B050F">
                <w:rPr>
                  <w:rFonts w:ascii="Tahoma" w:hAnsi="Tahoma" w:cs="Tahoma"/>
                  <w:sz w:val="20"/>
                  <w:szCs w:val="20"/>
                  <w:rPrChange w:id="273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id → </w:t>
              </w:r>
            </w:ins>
            <w:proofErr w:type="spellStart"/>
            <w:ins w:id="274" w:author="Programação em Python 2024.3" w:date="2024-09-18T16:05:00Z">
              <w:r w:rsidRPr="005B050F">
                <w:rPr>
                  <w:rFonts w:ascii="Tahoma" w:hAnsi="Tahoma" w:cs="Tahoma"/>
                  <w:sz w:val="20"/>
                  <w:szCs w:val="20"/>
                  <w:rPrChange w:id="275" w:author="Programação em Python 2024.3" w:date="2024-09-18T16:11:00Z">
                    <w:rPr>
                      <w:rFonts w:ascii="Tahoma" w:hAnsi="Tahoma" w:cs="Tahoma"/>
                    </w:rPr>
                  </w:rPrChange>
                </w:rPr>
                <w:t>integer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276" w:author="Programação em Python 2024.3" w:date="2024-09-18T16:11:00Z">
                    <w:rPr>
                      <w:rFonts w:ascii="Tahoma" w:hAnsi="Tahoma" w:cs="Tahoma"/>
                    </w:rPr>
                  </w:rPrChange>
                </w:rPr>
                <w:t xml:space="preserve"> (PK, AI)</w:t>
              </w:r>
            </w:ins>
          </w:p>
          <w:p w:rsidR="005B050F" w:rsidRPr="005B050F" w:rsidRDefault="005B050F" w:rsidP="00A132E2">
            <w:pPr>
              <w:jc w:val="both"/>
              <w:rPr>
                <w:ins w:id="277" w:author="Programação em Python 2024.3" w:date="2024-09-18T16:04:00Z"/>
                <w:rFonts w:ascii="Tahoma" w:hAnsi="Tahoma" w:cs="Tahoma"/>
                <w:sz w:val="20"/>
                <w:szCs w:val="20"/>
                <w:rPrChange w:id="278" w:author="Programação em Python 2024.3" w:date="2024-09-18T16:11:00Z">
                  <w:rPr>
                    <w:ins w:id="279" w:author="Programação em Python 2024.3" w:date="2024-09-18T16:04:00Z"/>
                    <w:rFonts w:ascii="Tahoma" w:hAnsi="Tahoma" w:cs="Tahoma"/>
                    <w:sz w:val="24"/>
                  </w:rPr>
                </w:rPrChange>
              </w:rPr>
            </w:pPr>
            <w:ins w:id="280" w:author="Programação em Python 2024.3" w:date="2024-09-18T16:04:00Z">
              <w:r w:rsidRPr="005B050F">
                <w:rPr>
                  <w:rFonts w:ascii="Tahoma" w:hAnsi="Tahoma" w:cs="Tahoma"/>
                  <w:sz w:val="20"/>
                  <w:szCs w:val="20"/>
                  <w:rPrChange w:id="281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date →</w:t>
              </w:r>
            </w:ins>
            <w:ins w:id="282" w:author="Programação em Python 2024.3" w:date="2024-09-18T16:05:00Z">
              <w:r w:rsidRPr="005B050F">
                <w:rPr>
                  <w:rFonts w:ascii="Tahoma" w:hAnsi="Tahoma" w:cs="Tahoma"/>
                  <w:sz w:val="20"/>
                  <w:szCs w:val="20"/>
                  <w:rPrChange w:id="283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</w:t>
              </w:r>
              <w:proofErr w:type="spellStart"/>
              <w:r w:rsidRPr="005B050F">
                <w:rPr>
                  <w:rFonts w:ascii="Tahoma" w:hAnsi="Tahoma" w:cs="Tahoma"/>
                  <w:sz w:val="20"/>
                  <w:szCs w:val="20"/>
                  <w:rPrChange w:id="284" w:author="Programação em Python 2024.3" w:date="2024-09-18T16:11:00Z">
                    <w:rPr>
                      <w:rFonts w:ascii="Tahoma" w:hAnsi="Tahoma" w:cs="Tahoma"/>
                    </w:rPr>
                  </w:rPrChange>
                </w:rPr>
                <w:t>datetime</w:t>
              </w:r>
            </w:ins>
            <w:proofErr w:type="spellEnd"/>
          </w:p>
          <w:p w:rsidR="005B050F" w:rsidRPr="005B050F" w:rsidRDefault="005B050F" w:rsidP="00A132E2">
            <w:pPr>
              <w:jc w:val="both"/>
              <w:rPr>
                <w:ins w:id="285" w:author="Programação em Python 2024.3" w:date="2024-09-18T16:04:00Z"/>
                <w:rFonts w:ascii="Tahoma" w:hAnsi="Tahoma" w:cs="Tahoma"/>
                <w:sz w:val="20"/>
                <w:szCs w:val="20"/>
                <w:rPrChange w:id="286" w:author="Programação em Python 2024.3" w:date="2024-09-18T16:11:00Z">
                  <w:rPr>
                    <w:ins w:id="287" w:author="Programação em Python 2024.3" w:date="2024-09-18T16:04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288" w:author="Programação em Python 2024.3" w:date="2024-09-18T16:04:00Z">
              <w:r w:rsidRPr="005B050F">
                <w:rPr>
                  <w:rFonts w:ascii="Tahoma" w:hAnsi="Tahoma" w:cs="Tahoma"/>
                  <w:sz w:val="20"/>
                  <w:szCs w:val="20"/>
                  <w:rPrChange w:id="289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name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290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</w:t>
              </w:r>
            </w:ins>
            <w:ins w:id="291" w:author="Programação em Python 2024.3" w:date="2024-09-18T16:05:00Z">
              <w:r w:rsidRPr="005B050F">
                <w:rPr>
                  <w:rFonts w:ascii="Tahoma" w:hAnsi="Tahoma" w:cs="Tahoma"/>
                  <w:sz w:val="20"/>
                  <w:szCs w:val="20"/>
                  <w:rPrChange w:id="292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szCs w:val="20"/>
                  <w:rPrChange w:id="293" w:author="Programação em Python 2024.3" w:date="2024-09-18T16:11:00Z">
                    <w:rPr>
                      <w:rFonts w:ascii="Tahoma" w:hAnsi="Tahoma" w:cs="Tahoma"/>
                    </w:rPr>
                  </w:rPrChange>
                </w:rPr>
                <w:t>string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294" w:author="Programação em Python 2024.3" w:date="2024-09-18T16:11:00Z">
                    <w:rPr>
                      <w:rFonts w:ascii="Tahoma" w:hAnsi="Tahoma" w:cs="Tahoma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szCs w:val="20"/>
                  <w:rPrChange w:id="295" w:author="Programação em Python 2024.3" w:date="2024-09-18T16:11:00Z">
                    <w:rPr>
                      <w:rFonts w:ascii="Tahoma" w:hAnsi="Tahoma" w:cs="Tahoma"/>
                    </w:rPr>
                  </w:rPrChange>
                </w:rPr>
                <w:t>127)</w:t>
              </w:r>
            </w:ins>
          </w:p>
          <w:p w:rsidR="005B050F" w:rsidRPr="005B050F" w:rsidRDefault="005B050F" w:rsidP="00A132E2">
            <w:pPr>
              <w:jc w:val="both"/>
              <w:rPr>
                <w:ins w:id="296" w:author="Programação em Python 2024.3" w:date="2024-09-18T16:04:00Z"/>
                <w:rFonts w:ascii="Tahoma" w:hAnsi="Tahoma" w:cs="Tahoma"/>
                <w:sz w:val="20"/>
                <w:szCs w:val="20"/>
                <w:rPrChange w:id="297" w:author="Programação em Python 2024.3" w:date="2024-09-18T16:11:00Z">
                  <w:rPr>
                    <w:ins w:id="298" w:author="Programação em Python 2024.3" w:date="2024-09-18T16:04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299" w:author="Programação em Python 2024.3" w:date="2024-09-18T16:04:00Z">
              <w:r w:rsidRPr="005B050F">
                <w:rPr>
                  <w:rFonts w:ascii="Tahoma" w:hAnsi="Tahoma" w:cs="Tahoma"/>
                  <w:sz w:val="20"/>
                  <w:szCs w:val="20"/>
                  <w:rPrChange w:id="300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email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01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</w:t>
              </w:r>
            </w:ins>
            <w:ins w:id="302" w:author="Programação em Python 2024.3" w:date="2024-09-18T16:05:00Z">
              <w:r w:rsidRPr="005B050F">
                <w:rPr>
                  <w:rFonts w:ascii="Tahoma" w:hAnsi="Tahoma" w:cs="Tahoma"/>
                  <w:sz w:val="20"/>
                  <w:szCs w:val="20"/>
                  <w:rPrChange w:id="303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szCs w:val="20"/>
                  <w:rPrChange w:id="304" w:author="Programação em Python 2024.3" w:date="2024-09-18T16:11:00Z">
                    <w:rPr>
                      <w:rFonts w:ascii="Tahoma" w:hAnsi="Tahoma" w:cs="Tahoma"/>
                    </w:rPr>
                  </w:rPrChange>
                </w:rPr>
                <w:t>string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05" w:author="Programação em Python 2024.3" w:date="2024-09-18T16:11:00Z">
                    <w:rPr>
                      <w:rFonts w:ascii="Tahoma" w:hAnsi="Tahoma" w:cs="Tahoma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szCs w:val="20"/>
                  <w:rPrChange w:id="306" w:author="Programação em Python 2024.3" w:date="2024-09-18T16:11:00Z">
                    <w:rPr>
                      <w:rFonts w:ascii="Tahoma" w:hAnsi="Tahoma" w:cs="Tahoma"/>
                    </w:rPr>
                  </w:rPrChange>
                </w:rPr>
                <w:t>255)</w:t>
              </w:r>
            </w:ins>
          </w:p>
          <w:p w:rsidR="005B050F" w:rsidRPr="005B050F" w:rsidRDefault="005B050F" w:rsidP="00A132E2">
            <w:pPr>
              <w:jc w:val="both"/>
              <w:rPr>
                <w:ins w:id="307" w:author="Programação em Python 2024.3" w:date="2024-09-18T16:04:00Z"/>
                <w:rFonts w:ascii="Tahoma" w:hAnsi="Tahoma" w:cs="Tahoma"/>
                <w:sz w:val="20"/>
                <w:szCs w:val="20"/>
                <w:rPrChange w:id="308" w:author="Programação em Python 2024.3" w:date="2024-09-18T16:11:00Z">
                  <w:rPr>
                    <w:ins w:id="309" w:author="Programação em Python 2024.3" w:date="2024-09-18T16:04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310" w:author="Programação em Python 2024.3" w:date="2024-09-18T16:04:00Z">
              <w:r w:rsidRPr="005B050F">
                <w:rPr>
                  <w:rFonts w:ascii="Tahoma" w:hAnsi="Tahoma" w:cs="Tahoma"/>
                  <w:sz w:val="20"/>
                  <w:szCs w:val="20"/>
                  <w:rPrChange w:id="311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subject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12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</w:t>
              </w:r>
            </w:ins>
            <w:ins w:id="313" w:author="Programação em Python 2024.3" w:date="2024-09-18T16:05:00Z">
              <w:r w:rsidRPr="005B050F">
                <w:rPr>
                  <w:rFonts w:ascii="Tahoma" w:hAnsi="Tahoma" w:cs="Tahoma"/>
                  <w:sz w:val="20"/>
                  <w:szCs w:val="20"/>
                  <w:rPrChange w:id="314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szCs w:val="20"/>
                  <w:rPrChange w:id="315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string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16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szCs w:val="20"/>
                  <w:rPrChange w:id="317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255)</w:t>
              </w:r>
            </w:ins>
          </w:p>
          <w:p w:rsidR="005B050F" w:rsidRPr="005B050F" w:rsidRDefault="005B050F" w:rsidP="00A132E2">
            <w:pPr>
              <w:jc w:val="both"/>
              <w:rPr>
                <w:ins w:id="318" w:author="Programação em Python 2024.3" w:date="2024-09-18T16:04:00Z"/>
                <w:rFonts w:ascii="Tahoma" w:hAnsi="Tahoma" w:cs="Tahoma"/>
                <w:sz w:val="20"/>
                <w:szCs w:val="20"/>
                <w:rPrChange w:id="319" w:author="Programação em Python 2024.3" w:date="2024-09-18T16:11:00Z">
                  <w:rPr>
                    <w:ins w:id="320" w:author="Programação em Python 2024.3" w:date="2024-09-18T16:04:00Z"/>
                    <w:rFonts w:ascii="Tahoma" w:hAnsi="Tahoma" w:cs="Tahoma"/>
                    <w:sz w:val="24"/>
                  </w:rPr>
                </w:rPrChange>
              </w:rPr>
            </w:pPr>
            <w:proofErr w:type="spellStart"/>
            <w:ins w:id="321" w:author="Programação em Python 2024.3" w:date="2024-09-18T16:04:00Z">
              <w:r w:rsidRPr="005B050F">
                <w:rPr>
                  <w:rFonts w:ascii="Tahoma" w:hAnsi="Tahoma" w:cs="Tahoma"/>
                  <w:sz w:val="20"/>
                  <w:szCs w:val="20"/>
                  <w:rPrChange w:id="322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message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23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→</w:t>
              </w:r>
            </w:ins>
            <w:ins w:id="324" w:author="Programação em Python 2024.3" w:date="2024-09-18T16:05:00Z">
              <w:r w:rsidRPr="005B050F">
                <w:rPr>
                  <w:rFonts w:ascii="Tahoma" w:hAnsi="Tahoma" w:cs="Tahoma"/>
                  <w:sz w:val="20"/>
                  <w:szCs w:val="20"/>
                  <w:rPrChange w:id="325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</w:t>
              </w:r>
              <w:proofErr w:type="spellStart"/>
              <w:r w:rsidRPr="005B050F">
                <w:rPr>
                  <w:rFonts w:ascii="Tahoma" w:hAnsi="Tahoma" w:cs="Tahoma"/>
                  <w:sz w:val="20"/>
                  <w:szCs w:val="20"/>
                  <w:rPrChange w:id="326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string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27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(</w:t>
              </w:r>
              <w:proofErr w:type="spellStart"/>
              <w:r w:rsidRPr="005B050F">
                <w:rPr>
                  <w:rFonts w:ascii="Tahoma" w:hAnsi="Tahoma" w:cs="Tahoma"/>
                  <w:sz w:val="20"/>
                  <w:szCs w:val="20"/>
                  <w:rPrChange w:id="328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long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29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)</w:t>
              </w:r>
            </w:ins>
          </w:p>
          <w:p w:rsidR="005B050F" w:rsidRDefault="005B050F" w:rsidP="00A132E2">
            <w:pPr>
              <w:jc w:val="both"/>
              <w:rPr>
                <w:ins w:id="330" w:author="Programação em Python 2024.3" w:date="2024-09-18T16:02:00Z"/>
                <w:rFonts w:ascii="Tahoma" w:hAnsi="Tahoma" w:cs="Tahoma"/>
                <w:sz w:val="24"/>
              </w:rPr>
            </w:pPr>
            <w:ins w:id="331" w:author="Programação em Python 2024.3" w:date="2024-09-18T16:04:00Z">
              <w:r w:rsidRPr="005B050F">
                <w:rPr>
                  <w:rFonts w:ascii="Tahoma" w:hAnsi="Tahoma" w:cs="Tahoma"/>
                  <w:sz w:val="20"/>
                  <w:szCs w:val="20"/>
                  <w:rPrChange w:id="332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s</w:t>
              </w:r>
            </w:ins>
            <w:ins w:id="333" w:author="Programação em Python 2024.3" w:date="2024-09-18T16:05:00Z">
              <w:r w:rsidRPr="005B050F">
                <w:rPr>
                  <w:rFonts w:ascii="Tahoma" w:hAnsi="Tahoma" w:cs="Tahoma"/>
                  <w:sz w:val="20"/>
                  <w:szCs w:val="20"/>
                  <w:rPrChange w:id="334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t</w:t>
              </w:r>
            </w:ins>
            <w:ins w:id="335" w:author="Programação em Python 2024.3" w:date="2024-09-18T16:04:00Z">
              <w:r w:rsidRPr="005B050F">
                <w:rPr>
                  <w:rFonts w:ascii="Tahoma" w:hAnsi="Tahoma" w:cs="Tahoma"/>
                  <w:sz w:val="20"/>
                  <w:szCs w:val="20"/>
                  <w:rPrChange w:id="336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atus →</w:t>
              </w:r>
            </w:ins>
            <w:ins w:id="337" w:author="Programação em Python 2024.3" w:date="2024-09-18T16:05:00Z">
              <w:r w:rsidRPr="005B050F">
                <w:rPr>
                  <w:rFonts w:ascii="Tahoma" w:hAnsi="Tahoma" w:cs="Tahoma"/>
                  <w:sz w:val="20"/>
                  <w:szCs w:val="20"/>
                  <w:rPrChange w:id="338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5B050F">
                <w:rPr>
                  <w:rFonts w:ascii="Tahoma" w:hAnsi="Tahoma" w:cs="Tahoma"/>
                  <w:sz w:val="20"/>
                  <w:szCs w:val="20"/>
                  <w:rPrChange w:id="339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list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40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szCs w:val="20"/>
                  <w:rPrChange w:id="341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szCs w:val="20"/>
                  <w:rPrChange w:id="342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received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43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’, 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szCs w:val="20"/>
                  <w:rPrChange w:id="344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readed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45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’</w:t>
              </w:r>
            </w:ins>
            <w:ins w:id="346" w:author="Programação em Python 2024.3" w:date="2024-09-18T16:06:00Z">
              <w:r w:rsidRPr="005B050F">
                <w:rPr>
                  <w:rFonts w:ascii="Tahoma" w:hAnsi="Tahoma" w:cs="Tahoma"/>
                  <w:sz w:val="20"/>
                  <w:szCs w:val="20"/>
                  <w:rPrChange w:id="347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, 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szCs w:val="20"/>
                  <w:rPrChange w:id="348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responded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49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’, 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szCs w:val="20"/>
                  <w:rPrChange w:id="350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deleted</w:t>
              </w:r>
              <w:proofErr w:type="spellEnd"/>
              <w:r w:rsidRPr="005B050F">
                <w:rPr>
                  <w:rFonts w:ascii="Tahoma" w:hAnsi="Tahoma" w:cs="Tahoma"/>
                  <w:sz w:val="20"/>
                  <w:szCs w:val="20"/>
                  <w:rPrChange w:id="351" w:author="Programação em Python 2024.3" w:date="2024-09-18T16:11:00Z">
                    <w:rPr>
                      <w:rFonts w:ascii="Tahoma" w:hAnsi="Tahoma" w:cs="Tahoma"/>
                      <w:sz w:val="24"/>
                    </w:rPr>
                  </w:rPrChange>
                </w:rPr>
                <w:t>’)</w:t>
              </w:r>
            </w:ins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352" w:author="Programação em Python 2024.3" w:date="2024-09-18T16:11:00Z">
              <w:tcPr>
                <w:tcW w:w="241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:rsidR="00F216A2" w:rsidRDefault="00025DDF" w:rsidP="00A132E2">
            <w:pPr>
              <w:rPr>
                <w:ins w:id="353" w:author="Programação em Python 2024.3" w:date="2024-09-18T16:02:00Z"/>
                <w:rFonts w:ascii="Tahoma" w:hAnsi="Tahoma" w:cs="Tahoma"/>
                <w:sz w:val="24"/>
              </w:rPr>
            </w:pPr>
            <w:ins w:id="354" w:author="Programação em Python 2024.3" w:date="2024-09-18T16:21:00Z">
              <w:r w:rsidRPr="00025DDF">
                <w:rPr>
                  <w:rFonts w:ascii="Tahoma" w:hAnsi="Tahoma" w:cs="Tahoma"/>
                  <w:sz w:val="24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31797270" wp14:editId="1B27F287">
                        <wp:simplePos x="0" y="0"/>
                        <wp:positionH relativeFrom="column">
                          <wp:posOffset>652780</wp:posOffset>
                        </wp:positionH>
                        <wp:positionV relativeFrom="paragraph">
                          <wp:posOffset>232410</wp:posOffset>
                        </wp:positionV>
                        <wp:extent cx="323850" cy="161925"/>
                        <wp:effectExtent l="19050" t="19050" r="19050" b="28575"/>
                        <wp:wrapNone/>
                        <wp:docPr id="7" name="Conector reto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323850" cy="1619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line w14:anchorId="1366BA3E" id="Conector reto 7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4pt,18.3pt" to="76.9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" strokecolor="#ed7d31 [3205]" strokeweight="2.25pt">
                        <v:stroke joinstyle="miter"/>
                      </v:line>
                    </w:pict>
                  </mc:Fallback>
                </mc:AlternateContent>
              </w:r>
              <w:r w:rsidRPr="00025DDF">
                <w:rPr>
                  <w:rFonts w:ascii="Tahoma" w:hAnsi="Tahoma" w:cs="Tahoma"/>
                  <w:sz w:val="24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BCD85CF" wp14:editId="56933BE0">
                        <wp:simplePos x="0" y="0"/>
                        <wp:positionH relativeFrom="column">
                          <wp:posOffset>633730</wp:posOffset>
                        </wp:positionH>
                        <wp:positionV relativeFrom="paragraph">
                          <wp:posOffset>403860</wp:posOffset>
                        </wp:positionV>
                        <wp:extent cx="352425" cy="114300"/>
                        <wp:effectExtent l="19050" t="19050" r="28575" b="19050"/>
                        <wp:wrapNone/>
                        <wp:docPr id="8" name="Conector reto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352425" cy="1143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3F1DA37" id="Conector reto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31.8pt" to="7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" strokecolor="#ed7d31 [3205]" strokeweight="2.25pt">
                        <v:stroke joinstyle="miter"/>
                      </v:line>
                    </w:pict>
                  </mc:Fallback>
                </mc:AlternateContent>
              </w:r>
            </w:ins>
          </w:p>
        </w:tc>
        <w:tc>
          <w:tcPr>
            <w:tcW w:w="3686" w:type="dxa"/>
            <w:tcBorders>
              <w:left w:val="single" w:sz="4" w:space="0" w:color="auto"/>
            </w:tcBorders>
            <w:tcPrChange w:id="355" w:author="Programação em Python 2024.3" w:date="2024-09-18T16:11:00Z">
              <w:tcPr>
                <w:tcW w:w="3402" w:type="dxa"/>
                <w:tcBorders>
                  <w:left w:val="single" w:sz="4" w:space="0" w:color="auto"/>
                </w:tcBorders>
              </w:tcPr>
            </w:tcPrChange>
          </w:tcPr>
          <w:p w:rsidR="00F216A2" w:rsidRPr="005B050F" w:rsidRDefault="005B050F" w:rsidP="00A132E2">
            <w:pPr>
              <w:jc w:val="both"/>
              <w:rPr>
                <w:ins w:id="356" w:author="Programação em Python 2024.3" w:date="2024-09-18T16:07:00Z"/>
                <w:rFonts w:ascii="Tahoma" w:hAnsi="Tahoma" w:cs="Tahoma"/>
                <w:sz w:val="20"/>
                <w:rPrChange w:id="357" w:author="Programação em Python 2024.3" w:date="2024-09-18T16:09:00Z">
                  <w:rPr>
                    <w:ins w:id="358" w:author="Programação em Python 2024.3" w:date="2024-09-18T16:07:00Z"/>
                    <w:rFonts w:ascii="Tahoma" w:hAnsi="Tahoma" w:cs="Tahoma"/>
                  </w:rPr>
                </w:rPrChange>
              </w:rPr>
            </w:pPr>
            <w:proofErr w:type="spellStart"/>
            <w:ins w:id="359" w:author="Programação em Python 2024.3" w:date="2024-09-18T16:07:00Z">
              <w:r w:rsidRPr="005B050F">
                <w:rPr>
                  <w:rFonts w:ascii="Tahoma" w:hAnsi="Tahoma" w:cs="Tahoma"/>
                  <w:sz w:val="20"/>
                  <w:rPrChange w:id="360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com_id</w:t>
              </w:r>
            </w:ins>
            <w:proofErr w:type="spellEnd"/>
            <w:ins w:id="361" w:author="Programação em Python 2024.3" w:date="2024-09-18T16:09:00Z">
              <w:r w:rsidRPr="005B050F">
                <w:rPr>
                  <w:rFonts w:ascii="Tahoma" w:hAnsi="Tahoma" w:cs="Tahoma"/>
                  <w:sz w:val="20"/>
                  <w:rPrChange w:id="362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r w:rsidRPr="005B050F">
                <w:rPr>
                  <w:rFonts w:ascii="Tahoma" w:hAnsi="Tahoma" w:cs="Tahoma"/>
                  <w:sz w:val="20"/>
                  <w:rPrChange w:id="363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→</w:t>
              </w:r>
              <w:r>
                <w:rPr>
                  <w:rFonts w:ascii="Tahoma" w:hAnsi="Tahoma" w:cs="Tahoma"/>
                  <w:sz w:val="20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0"/>
                </w:rPr>
                <w:t>inte</w:t>
              </w:r>
            </w:ins>
            <w:ins w:id="364" w:author="Programação em Python 2024.3" w:date="2024-09-18T16:10:00Z">
              <w:r>
                <w:rPr>
                  <w:rFonts w:ascii="Tahoma" w:hAnsi="Tahoma" w:cs="Tahoma"/>
                  <w:sz w:val="20"/>
                </w:rPr>
                <w:t>ger</w:t>
              </w:r>
              <w:proofErr w:type="spellEnd"/>
              <w:r>
                <w:rPr>
                  <w:rFonts w:ascii="Tahoma" w:hAnsi="Tahoma" w:cs="Tahoma"/>
                  <w:sz w:val="20"/>
                </w:rPr>
                <w:t xml:space="preserve"> (PK, AI)</w:t>
              </w:r>
            </w:ins>
          </w:p>
          <w:p w:rsidR="005B050F" w:rsidRPr="005B050F" w:rsidRDefault="005B050F" w:rsidP="00A132E2">
            <w:pPr>
              <w:jc w:val="both"/>
              <w:rPr>
                <w:ins w:id="365" w:author="Programação em Python 2024.3" w:date="2024-09-18T16:07:00Z"/>
                <w:rFonts w:ascii="Tahoma" w:hAnsi="Tahoma" w:cs="Tahoma"/>
                <w:sz w:val="20"/>
                <w:rPrChange w:id="366" w:author="Programação em Python 2024.3" w:date="2024-09-18T16:09:00Z">
                  <w:rPr>
                    <w:ins w:id="367" w:author="Programação em Python 2024.3" w:date="2024-09-18T16:07:00Z"/>
                    <w:rFonts w:ascii="Tahoma" w:hAnsi="Tahoma" w:cs="Tahoma"/>
                  </w:rPr>
                </w:rPrChange>
              </w:rPr>
            </w:pPr>
            <w:proofErr w:type="spellStart"/>
            <w:ins w:id="368" w:author="Programação em Python 2024.3" w:date="2024-09-18T16:07:00Z">
              <w:r w:rsidRPr="005B050F">
                <w:rPr>
                  <w:rFonts w:ascii="Tahoma" w:hAnsi="Tahoma" w:cs="Tahoma"/>
                  <w:sz w:val="20"/>
                  <w:rPrChange w:id="369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com_date</w:t>
              </w:r>
            </w:ins>
            <w:proofErr w:type="spellEnd"/>
            <w:ins w:id="370" w:author="Programação em Python 2024.3" w:date="2024-09-18T16:09:00Z">
              <w:r w:rsidRPr="005B050F">
                <w:rPr>
                  <w:rFonts w:ascii="Tahoma" w:hAnsi="Tahoma" w:cs="Tahoma"/>
                  <w:sz w:val="20"/>
                  <w:rPrChange w:id="37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r w:rsidRPr="005B050F">
                <w:rPr>
                  <w:rFonts w:ascii="Tahoma" w:hAnsi="Tahoma" w:cs="Tahoma"/>
                  <w:sz w:val="20"/>
                  <w:rPrChange w:id="372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→</w:t>
              </w:r>
            </w:ins>
            <w:ins w:id="373" w:author="Programação em Python 2024.3" w:date="2024-09-18T16:10:00Z">
              <w:r>
                <w:rPr>
                  <w:rFonts w:ascii="Tahoma" w:hAnsi="Tahoma" w:cs="Tahoma"/>
                  <w:sz w:val="20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0"/>
                </w:rPr>
                <w:t>datetime</w:t>
              </w:r>
            </w:ins>
            <w:proofErr w:type="spellEnd"/>
          </w:p>
          <w:p w:rsidR="005B050F" w:rsidRPr="005B050F" w:rsidRDefault="005B050F" w:rsidP="00A132E2">
            <w:pPr>
              <w:jc w:val="both"/>
              <w:rPr>
                <w:ins w:id="374" w:author="Programação em Python 2024.3" w:date="2024-09-18T16:08:00Z"/>
                <w:rFonts w:ascii="Tahoma" w:hAnsi="Tahoma" w:cs="Tahoma"/>
                <w:sz w:val="20"/>
                <w:rPrChange w:id="375" w:author="Programação em Python 2024.3" w:date="2024-09-18T16:09:00Z">
                  <w:rPr>
                    <w:ins w:id="376" w:author="Programação em Python 2024.3" w:date="2024-09-18T16:08:00Z"/>
                    <w:rFonts w:ascii="Tahoma" w:hAnsi="Tahoma" w:cs="Tahoma"/>
                  </w:rPr>
                </w:rPrChange>
              </w:rPr>
            </w:pPr>
            <w:proofErr w:type="spellStart"/>
            <w:ins w:id="377" w:author="Programação em Python 2024.3" w:date="2024-09-18T16:08:00Z">
              <w:r w:rsidRPr="005B050F">
                <w:rPr>
                  <w:rFonts w:ascii="Tahoma" w:hAnsi="Tahoma" w:cs="Tahoma"/>
                  <w:sz w:val="20"/>
                  <w:rPrChange w:id="378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com_article</w:t>
              </w:r>
            </w:ins>
            <w:proofErr w:type="spellEnd"/>
            <w:ins w:id="379" w:author="Programação em Python 2024.3" w:date="2024-09-18T16:09:00Z">
              <w:r w:rsidRPr="005B050F">
                <w:rPr>
                  <w:rFonts w:ascii="Tahoma" w:hAnsi="Tahoma" w:cs="Tahoma"/>
                  <w:sz w:val="20"/>
                  <w:rPrChange w:id="380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r w:rsidRPr="005B050F">
                <w:rPr>
                  <w:rFonts w:ascii="Tahoma" w:hAnsi="Tahoma" w:cs="Tahoma"/>
                  <w:sz w:val="20"/>
                  <w:rPrChange w:id="38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→</w:t>
              </w:r>
            </w:ins>
            <w:ins w:id="382" w:author="Programação em Python 2024.3" w:date="2024-09-18T16:10:00Z">
              <w:r>
                <w:rPr>
                  <w:rFonts w:ascii="Tahoma" w:hAnsi="Tahoma" w:cs="Tahoma"/>
                  <w:sz w:val="20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0"/>
                </w:rPr>
                <w:t>integer</w:t>
              </w:r>
            </w:ins>
            <w:proofErr w:type="spellEnd"/>
            <w:ins w:id="383" w:author="Programação em Python 2024.3" w:date="2024-09-18T16:13:00Z">
              <w:r>
                <w:rPr>
                  <w:rFonts w:ascii="Tahoma" w:hAnsi="Tahoma" w:cs="Tahoma"/>
                  <w:sz w:val="20"/>
                </w:rPr>
                <w:t xml:space="preserve"> (FK)</w:t>
              </w:r>
            </w:ins>
          </w:p>
          <w:p w:rsidR="005B050F" w:rsidRPr="005B050F" w:rsidRDefault="005B050F" w:rsidP="00A132E2">
            <w:pPr>
              <w:jc w:val="both"/>
              <w:rPr>
                <w:ins w:id="384" w:author="Programação em Python 2024.3" w:date="2024-09-18T16:07:00Z"/>
                <w:rFonts w:ascii="Tahoma" w:hAnsi="Tahoma" w:cs="Tahoma"/>
                <w:sz w:val="20"/>
                <w:rPrChange w:id="385" w:author="Programação em Python 2024.3" w:date="2024-09-18T16:09:00Z">
                  <w:rPr>
                    <w:ins w:id="386" w:author="Programação em Python 2024.3" w:date="2024-09-18T16:07:00Z"/>
                    <w:rFonts w:ascii="Tahoma" w:hAnsi="Tahoma" w:cs="Tahoma"/>
                  </w:rPr>
                </w:rPrChange>
              </w:rPr>
            </w:pPr>
            <w:proofErr w:type="spellStart"/>
            <w:ins w:id="387" w:author="Programação em Python 2024.3" w:date="2024-09-18T16:07:00Z">
              <w:r w:rsidRPr="005B050F">
                <w:rPr>
                  <w:rFonts w:ascii="Tahoma" w:hAnsi="Tahoma" w:cs="Tahoma"/>
                  <w:sz w:val="20"/>
                  <w:rPrChange w:id="388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com_author_name</w:t>
              </w:r>
            </w:ins>
            <w:proofErr w:type="spellEnd"/>
            <w:ins w:id="389" w:author="Programação em Python 2024.3" w:date="2024-09-18T16:09:00Z">
              <w:r w:rsidRPr="005B050F">
                <w:rPr>
                  <w:rFonts w:ascii="Tahoma" w:hAnsi="Tahoma" w:cs="Tahoma"/>
                  <w:sz w:val="20"/>
                  <w:rPrChange w:id="390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r w:rsidRPr="005B050F">
                <w:rPr>
                  <w:rFonts w:ascii="Tahoma" w:hAnsi="Tahoma" w:cs="Tahoma"/>
                  <w:sz w:val="20"/>
                  <w:rPrChange w:id="39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→</w:t>
              </w:r>
            </w:ins>
            <w:ins w:id="392" w:author="Programação em Python 2024.3" w:date="2024-09-18T16:10:00Z">
              <w:r>
                <w:rPr>
                  <w:rFonts w:ascii="Tahoma" w:hAnsi="Tahoma" w:cs="Tahoma"/>
                  <w:sz w:val="20"/>
                </w:rPr>
                <w:t xml:space="preserve"> </w:t>
              </w:r>
              <w:proofErr w:type="spellStart"/>
              <w:proofErr w:type="gramStart"/>
              <w:r>
                <w:rPr>
                  <w:rFonts w:ascii="Tahoma" w:hAnsi="Tahoma" w:cs="Tahoma"/>
                  <w:sz w:val="20"/>
                </w:rPr>
                <w:t>string</w:t>
              </w:r>
              <w:proofErr w:type="spellEnd"/>
              <w:r>
                <w:rPr>
                  <w:rFonts w:ascii="Tahoma" w:hAnsi="Tahoma" w:cs="Tahoma"/>
                  <w:sz w:val="20"/>
                </w:rPr>
                <w:t>(</w:t>
              </w:r>
              <w:proofErr w:type="gramEnd"/>
              <w:r>
                <w:rPr>
                  <w:rFonts w:ascii="Tahoma" w:hAnsi="Tahoma" w:cs="Tahoma"/>
                  <w:sz w:val="20"/>
                </w:rPr>
                <w:t>127)</w:t>
              </w:r>
            </w:ins>
          </w:p>
          <w:p w:rsidR="005B050F" w:rsidRPr="005B050F" w:rsidRDefault="005B050F" w:rsidP="00A132E2">
            <w:pPr>
              <w:jc w:val="both"/>
              <w:rPr>
                <w:ins w:id="393" w:author="Programação em Python 2024.3" w:date="2024-09-18T16:07:00Z"/>
                <w:rFonts w:ascii="Tahoma" w:hAnsi="Tahoma" w:cs="Tahoma"/>
                <w:sz w:val="20"/>
                <w:rPrChange w:id="394" w:author="Programação em Python 2024.3" w:date="2024-09-18T16:09:00Z">
                  <w:rPr>
                    <w:ins w:id="395" w:author="Programação em Python 2024.3" w:date="2024-09-18T16:07:00Z"/>
                    <w:rFonts w:ascii="Tahoma" w:hAnsi="Tahoma" w:cs="Tahoma"/>
                  </w:rPr>
                </w:rPrChange>
              </w:rPr>
            </w:pPr>
            <w:proofErr w:type="spellStart"/>
            <w:ins w:id="396" w:author="Programação em Python 2024.3" w:date="2024-09-18T16:07:00Z">
              <w:r w:rsidRPr="005B050F">
                <w:rPr>
                  <w:rFonts w:ascii="Tahoma" w:hAnsi="Tahoma" w:cs="Tahoma"/>
                  <w:sz w:val="20"/>
                  <w:rPrChange w:id="397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com_author_email</w:t>
              </w:r>
            </w:ins>
            <w:proofErr w:type="spellEnd"/>
            <w:ins w:id="398" w:author="Programação em Python 2024.3" w:date="2024-09-18T16:09:00Z">
              <w:r w:rsidRPr="005B050F">
                <w:rPr>
                  <w:rFonts w:ascii="Tahoma" w:hAnsi="Tahoma" w:cs="Tahoma"/>
                  <w:sz w:val="20"/>
                  <w:rPrChange w:id="399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r w:rsidRPr="005B050F">
                <w:rPr>
                  <w:rFonts w:ascii="Tahoma" w:hAnsi="Tahoma" w:cs="Tahoma"/>
                  <w:sz w:val="20"/>
                  <w:rPrChange w:id="400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→</w:t>
              </w:r>
            </w:ins>
            <w:ins w:id="401" w:author="Programação em Python 2024.3" w:date="2024-09-18T16:10:00Z">
              <w:r>
                <w:rPr>
                  <w:rFonts w:ascii="Tahoma" w:hAnsi="Tahoma" w:cs="Tahoma"/>
                  <w:sz w:val="20"/>
                </w:rPr>
                <w:t xml:space="preserve"> </w:t>
              </w:r>
              <w:proofErr w:type="spellStart"/>
              <w:proofErr w:type="gramStart"/>
              <w:r>
                <w:rPr>
                  <w:rFonts w:ascii="Tahoma" w:hAnsi="Tahoma" w:cs="Tahoma"/>
                  <w:sz w:val="20"/>
                </w:rPr>
                <w:t>string</w:t>
              </w:r>
              <w:proofErr w:type="spellEnd"/>
              <w:r>
                <w:rPr>
                  <w:rFonts w:ascii="Tahoma" w:hAnsi="Tahoma" w:cs="Tahoma"/>
                  <w:sz w:val="20"/>
                </w:rPr>
                <w:t>(</w:t>
              </w:r>
              <w:proofErr w:type="gramEnd"/>
              <w:r>
                <w:rPr>
                  <w:rFonts w:ascii="Tahoma" w:hAnsi="Tahoma" w:cs="Tahoma"/>
                  <w:sz w:val="20"/>
                </w:rPr>
                <w:t>255)</w:t>
              </w:r>
            </w:ins>
          </w:p>
          <w:p w:rsidR="005B050F" w:rsidRPr="005B050F" w:rsidRDefault="005B050F" w:rsidP="00A132E2">
            <w:pPr>
              <w:jc w:val="both"/>
              <w:rPr>
                <w:ins w:id="402" w:author="Programação em Python 2024.3" w:date="2024-09-18T16:08:00Z"/>
                <w:rFonts w:ascii="Tahoma" w:hAnsi="Tahoma" w:cs="Tahoma"/>
                <w:sz w:val="20"/>
                <w:rPrChange w:id="403" w:author="Programação em Python 2024.3" w:date="2024-09-18T16:09:00Z">
                  <w:rPr>
                    <w:ins w:id="404" w:author="Programação em Python 2024.3" w:date="2024-09-18T16:08:00Z"/>
                    <w:rFonts w:ascii="Tahoma" w:hAnsi="Tahoma" w:cs="Tahoma"/>
                  </w:rPr>
                </w:rPrChange>
              </w:rPr>
            </w:pPr>
            <w:proofErr w:type="spellStart"/>
            <w:ins w:id="405" w:author="Programação em Python 2024.3" w:date="2024-09-18T16:07:00Z">
              <w:r w:rsidRPr="005B050F">
                <w:rPr>
                  <w:rFonts w:ascii="Tahoma" w:hAnsi="Tahoma" w:cs="Tahoma"/>
                  <w:sz w:val="20"/>
                  <w:rPrChange w:id="406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com</w:t>
              </w:r>
            </w:ins>
            <w:ins w:id="407" w:author="Programação em Python 2024.3" w:date="2024-09-18T16:08:00Z">
              <w:r w:rsidRPr="005B050F">
                <w:rPr>
                  <w:rFonts w:ascii="Tahoma" w:hAnsi="Tahoma" w:cs="Tahoma"/>
                  <w:sz w:val="20"/>
                  <w:rPrChange w:id="408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_comment</w:t>
              </w:r>
            </w:ins>
            <w:proofErr w:type="spellEnd"/>
            <w:ins w:id="409" w:author="Programação em Python 2024.3" w:date="2024-09-18T16:09:00Z">
              <w:r w:rsidRPr="005B050F">
                <w:rPr>
                  <w:rFonts w:ascii="Tahoma" w:hAnsi="Tahoma" w:cs="Tahoma"/>
                  <w:sz w:val="20"/>
                  <w:rPrChange w:id="410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  <w:r w:rsidRPr="005B050F">
                <w:rPr>
                  <w:rFonts w:ascii="Tahoma" w:hAnsi="Tahoma" w:cs="Tahoma"/>
                  <w:sz w:val="20"/>
                  <w:rPrChange w:id="411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→</w:t>
              </w:r>
            </w:ins>
            <w:ins w:id="412" w:author="Programação em Python 2024.3" w:date="2024-09-18T16:10:00Z">
              <w:r>
                <w:rPr>
                  <w:rFonts w:ascii="Tahoma" w:hAnsi="Tahoma" w:cs="Tahoma"/>
                  <w:sz w:val="20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0"/>
                </w:rPr>
                <w:t>string</w:t>
              </w:r>
              <w:proofErr w:type="spellEnd"/>
              <w:r>
                <w:rPr>
                  <w:rFonts w:ascii="Tahoma" w:hAnsi="Tahoma" w:cs="Tahoma"/>
                  <w:sz w:val="20"/>
                </w:rPr>
                <w:t>(</w:t>
              </w:r>
              <w:proofErr w:type="spellStart"/>
              <w:r>
                <w:rPr>
                  <w:rFonts w:ascii="Tahoma" w:hAnsi="Tahoma" w:cs="Tahoma"/>
                  <w:sz w:val="20"/>
                </w:rPr>
                <w:t>long</w:t>
              </w:r>
              <w:proofErr w:type="spellEnd"/>
              <w:r>
                <w:rPr>
                  <w:rFonts w:ascii="Tahoma" w:hAnsi="Tahoma" w:cs="Tahoma"/>
                  <w:sz w:val="20"/>
                </w:rPr>
                <w:t>)</w:t>
              </w:r>
            </w:ins>
          </w:p>
          <w:p w:rsidR="005B050F" w:rsidRPr="005B050F" w:rsidRDefault="005B050F" w:rsidP="00A132E2">
            <w:pPr>
              <w:jc w:val="both"/>
              <w:rPr>
                <w:ins w:id="413" w:author="Programação em Python 2024.3" w:date="2024-09-18T16:02:00Z"/>
                <w:rFonts w:ascii="Tahoma" w:hAnsi="Tahoma" w:cs="Tahoma"/>
                <w:sz w:val="20"/>
                <w:rPrChange w:id="414" w:author="Programação em Python 2024.3" w:date="2024-09-18T16:09:00Z">
                  <w:rPr>
                    <w:ins w:id="415" w:author="Programação em Python 2024.3" w:date="2024-09-18T16:02:00Z"/>
                    <w:rFonts w:ascii="Tahoma" w:hAnsi="Tahoma" w:cs="Tahoma"/>
                  </w:rPr>
                </w:rPrChange>
              </w:rPr>
            </w:pPr>
            <w:proofErr w:type="spellStart"/>
            <w:ins w:id="416" w:author="Programação em Python 2024.3" w:date="2024-09-18T16:08:00Z">
              <w:r w:rsidRPr="005B050F">
                <w:rPr>
                  <w:rFonts w:ascii="Tahoma" w:hAnsi="Tahoma" w:cs="Tahoma"/>
                  <w:sz w:val="20"/>
                  <w:rPrChange w:id="417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com_status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418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→</w:t>
              </w:r>
            </w:ins>
            <w:ins w:id="419" w:author="Programação em Python 2024.3" w:date="2024-09-18T16:09:00Z">
              <w:r w:rsidRPr="005B050F">
                <w:rPr>
                  <w:rFonts w:ascii="Tahoma" w:hAnsi="Tahoma" w:cs="Tahoma"/>
                  <w:sz w:val="20"/>
                  <w:rPrChange w:id="420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 xml:space="preserve"> </w:t>
              </w:r>
            </w:ins>
            <w:proofErr w:type="spellStart"/>
            <w:proofErr w:type="gramStart"/>
            <w:ins w:id="421" w:author="Programação em Python 2024.3" w:date="2024-09-18T16:08:00Z">
              <w:r w:rsidRPr="005B050F">
                <w:rPr>
                  <w:rFonts w:ascii="Tahoma" w:hAnsi="Tahoma" w:cs="Tahoma"/>
                  <w:sz w:val="20"/>
                  <w:rPrChange w:id="422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list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423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(</w:t>
              </w:r>
              <w:proofErr w:type="gramEnd"/>
              <w:r w:rsidRPr="005B050F">
                <w:rPr>
                  <w:rFonts w:ascii="Tahoma" w:hAnsi="Tahoma" w:cs="Tahoma"/>
                  <w:sz w:val="20"/>
                  <w:rPrChange w:id="424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425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on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426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’, ‘off’, ‘</w:t>
              </w:r>
              <w:proofErr w:type="spellStart"/>
              <w:r w:rsidRPr="005B050F">
                <w:rPr>
                  <w:rFonts w:ascii="Tahoma" w:hAnsi="Tahoma" w:cs="Tahoma"/>
                  <w:sz w:val="20"/>
                  <w:rPrChange w:id="427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del</w:t>
              </w:r>
              <w:proofErr w:type="spellEnd"/>
              <w:r w:rsidRPr="005B050F">
                <w:rPr>
                  <w:rFonts w:ascii="Tahoma" w:hAnsi="Tahoma" w:cs="Tahoma"/>
                  <w:sz w:val="20"/>
                  <w:rPrChange w:id="428" w:author="Programação em Python 2024.3" w:date="2024-09-18T16:09:00Z">
                    <w:rPr>
                      <w:rFonts w:ascii="Tahoma" w:hAnsi="Tahoma" w:cs="Tahoma"/>
                    </w:rPr>
                  </w:rPrChange>
                </w:rPr>
                <w:t>’)</w:t>
              </w:r>
            </w:ins>
          </w:p>
        </w:tc>
      </w:tr>
    </w:tbl>
    <w:p w:rsidR="005B050F" w:rsidRDefault="005B050F">
      <w:pPr>
        <w:rPr>
          <w:ins w:id="429" w:author="Programação em Python 2024.3" w:date="2024-09-18T16:10:00Z"/>
          <w:rFonts w:ascii="Tahoma" w:hAnsi="Tahoma" w:cs="Tahoma"/>
          <w:sz w:val="24"/>
        </w:rPr>
      </w:pPr>
    </w:p>
    <w:p w:rsidR="005B050F" w:rsidRPr="00FD28DF" w:rsidRDefault="005B050F">
      <w:pPr>
        <w:rPr>
          <w:rFonts w:ascii="Tahoma" w:hAnsi="Tahoma" w:cs="Tahoma"/>
          <w:sz w:val="24"/>
        </w:rPr>
      </w:pPr>
    </w:p>
    <w:sectPr w:rsidR="005B050F" w:rsidRPr="00FD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ogramação em Python 2024.3">
    <w15:presenceInfo w15:providerId="AD" w15:userId="S-1-5-21-2073873712-2989975421-2270548978-53074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DF"/>
    <w:rsid w:val="00025DDF"/>
    <w:rsid w:val="005B050F"/>
    <w:rsid w:val="00CB4C42"/>
    <w:rsid w:val="00F216A2"/>
    <w:rsid w:val="00F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1CAC"/>
  <w15:chartTrackingRefBased/>
  <w15:docId w15:val="{30E40AC1-8CB8-4CBF-92B7-ACD3DC13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2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FD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4DA9-6BBC-4604-BA08-0D016910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2024.3</dc:creator>
  <cp:keywords/>
  <dc:description/>
  <cp:lastModifiedBy>Programação em Python 2024.3</cp:lastModifiedBy>
  <cp:revision>1</cp:revision>
  <dcterms:created xsi:type="dcterms:W3CDTF">2024-09-18T18:33:00Z</dcterms:created>
  <dcterms:modified xsi:type="dcterms:W3CDTF">2024-09-18T19:25:00Z</dcterms:modified>
</cp:coreProperties>
</file>